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76A" w:rsidRPr="0085376A" w:rsidRDefault="0085376A" w:rsidP="0085376A">
      <w:pPr>
        <w:widowControl/>
        <w:spacing w:after="150" w:line="315" w:lineRule="atLeast"/>
        <w:jc w:val="left"/>
        <w:rPr>
          <w:rFonts w:asciiTheme="minorEastAsia" w:hAnsiTheme="minorEastAsia" w:cs="Segoe UI" w:hint="eastAsia"/>
          <w:kern w:val="0"/>
          <w:sz w:val="30"/>
          <w:szCs w:val="30"/>
        </w:rPr>
      </w:pPr>
      <w:hyperlink r:id="rId7" w:history="1">
        <w:r w:rsidRPr="0085376A">
          <w:rPr>
            <w:rFonts w:asciiTheme="minorEastAsia" w:hAnsiTheme="minorEastAsia" w:cs="Segoe UI"/>
            <w:kern w:val="0"/>
            <w:sz w:val="30"/>
            <w:szCs w:val="30"/>
          </w:rPr>
          <w:t>Android面试题</w:t>
        </w:r>
      </w:hyperlink>
      <w:bookmarkStart w:id="0" w:name="_GoBack"/>
      <w:bookmarkEnd w:id="0"/>
    </w:p>
    <w:p w:rsidR="0085376A" w:rsidRPr="0085376A" w:rsidRDefault="0085376A" w:rsidP="0085376A">
      <w:pPr>
        <w:widowControl/>
        <w:spacing w:line="375" w:lineRule="atLeast"/>
        <w:jc w:val="left"/>
        <w:rPr>
          <w:ins w:id="1" w:author="Unknown"/>
          <w:rFonts w:ascii="Segoe UI" w:eastAsia="宋体" w:hAnsi="Segoe UI" w:cs="Segoe UI"/>
          <w:kern w:val="0"/>
          <w:szCs w:val="21"/>
        </w:rPr>
      </w:pPr>
      <w:ins w:id="2" w:author="Unknown">
        <w:r w:rsidRPr="0085376A">
          <w:rPr>
            <w:rFonts w:ascii="Segoe UI" w:eastAsia="宋体" w:hAnsi="Segoe UI" w:cs="Segoe UI"/>
            <w:kern w:val="0"/>
            <w:szCs w:val="21"/>
          </w:rPr>
          <w:t>1</w:t>
        </w:r>
        <w:r w:rsidRPr="0085376A">
          <w:rPr>
            <w:rFonts w:ascii="Segoe UI" w:eastAsia="宋体" w:hAnsi="Segoe UI" w:cs="Segoe UI"/>
            <w:kern w:val="0"/>
            <w:szCs w:val="21"/>
          </w:rPr>
          <w:t>、</w:t>
        </w:r>
        <w:r w:rsidRPr="0085376A">
          <w:rPr>
            <w:rFonts w:ascii="Segoe UI" w:eastAsia="宋体" w:hAnsi="Segoe UI" w:cs="Segoe UI"/>
            <w:kern w:val="0"/>
            <w:szCs w:val="21"/>
          </w:rPr>
          <w:t xml:space="preserve"> Android dvm</w:t>
        </w:r>
        <w:r w:rsidRPr="0085376A">
          <w:rPr>
            <w:rFonts w:ascii="Segoe UI" w:eastAsia="宋体" w:hAnsi="Segoe UI" w:cs="Segoe UI"/>
            <w:kern w:val="0"/>
            <w:szCs w:val="21"/>
          </w:rPr>
          <w:t>的进程和</w:t>
        </w:r>
        <w:r w:rsidRPr="0085376A">
          <w:rPr>
            <w:rFonts w:ascii="Segoe UI" w:eastAsia="宋体" w:hAnsi="Segoe UI" w:cs="Segoe UI"/>
            <w:kern w:val="0"/>
            <w:szCs w:val="21"/>
          </w:rPr>
          <w:t>Linux</w:t>
        </w:r>
        <w:r w:rsidRPr="0085376A">
          <w:rPr>
            <w:rFonts w:ascii="Segoe UI" w:eastAsia="宋体" w:hAnsi="Segoe UI" w:cs="Segoe UI"/>
            <w:kern w:val="0"/>
            <w:szCs w:val="21"/>
          </w:rPr>
          <w:t>的进程</w:t>
        </w:r>
        <w:r w:rsidRPr="0085376A">
          <w:rPr>
            <w:rFonts w:ascii="Segoe UI" w:eastAsia="宋体" w:hAnsi="Segoe UI" w:cs="Segoe UI"/>
            <w:kern w:val="0"/>
            <w:szCs w:val="21"/>
          </w:rPr>
          <w:t xml:space="preserve">, </w:t>
        </w:r>
        <w:r w:rsidRPr="0085376A">
          <w:rPr>
            <w:rFonts w:ascii="Segoe UI" w:eastAsia="宋体" w:hAnsi="Segoe UI" w:cs="Segoe UI"/>
            <w:kern w:val="0"/>
            <w:szCs w:val="21"/>
          </w:rPr>
          <w:t>应用程序的进程是否为同一个概念</w:t>
        </w:r>
        <w:r w:rsidRPr="0085376A">
          <w:rPr>
            <w:rFonts w:ascii="Segoe UI" w:eastAsia="宋体" w:hAnsi="Segoe UI" w:cs="Segoe UI"/>
            <w:kern w:val="0"/>
            <w:szCs w:val="21"/>
          </w:rPr>
          <w:br/>
          <w:t>DVM</w:t>
        </w:r>
        <w:r w:rsidRPr="0085376A">
          <w:rPr>
            <w:rFonts w:ascii="Segoe UI" w:eastAsia="宋体" w:hAnsi="Segoe UI" w:cs="Segoe UI"/>
            <w:kern w:val="0"/>
            <w:szCs w:val="21"/>
          </w:rPr>
          <w:t>指</w:t>
        </w:r>
        <w:r w:rsidRPr="0085376A">
          <w:rPr>
            <w:rFonts w:ascii="Segoe UI" w:eastAsia="宋体" w:hAnsi="Segoe UI" w:cs="Segoe UI"/>
            <w:kern w:val="0"/>
            <w:szCs w:val="21"/>
          </w:rPr>
          <w:t>dalivk</w:t>
        </w:r>
        <w:r w:rsidRPr="0085376A">
          <w:rPr>
            <w:rFonts w:ascii="Segoe UI" w:eastAsia="宋体" w:hAnsi="Segoe UI" w:cs="Segoe UI"/>
            <w:kern w:val="0"/>
            <w:szCs w:val="21"/>
          </w:rPr>
          <w:t>的虚拟机。每一个</w:t>
        </w:r>
        <w:r w:rsidRPr="0085376A">
          <w:rPr>
            <w:rFonts w:ascii="Segoe UI" w:eastAsia="宋体" w:hAnsi="Segoe UI" w:cs="Segoe UI"/>
            <w:kern w:val="0"/>
            <w:szCs w:val="21"/>
          </w:rPr>
          <w:t>Android</w:t>
        </w:r>
        <w:r w:rsidRPr="0085376A">
          <w:rPr>
            <w:rFonts w:ascii="Segoe UI" w:eastAsia="宋体" w:hAnsi="Segoe UI" w:cs="Segoe UI"/>
            <w:kern w:val="0"/>
            <w:szCs w:val="21"/>
          </w:rPr>
          <w:t>应用程序都在它自己的进程中运行，都拥有一个独立的</w:t>
        </w:r>
        <w:r w:rsidRPr="0085376A">
          <w:rPr>
            <w:rFonts w:ascii="Segoe UI" w:eastAsia="宋体" w:hAnsi="Segoe UI" w:cs="Segoe UI"/>
            <w:kern w:val="0"/>
            <w:szCs w:val="21"/>
          </w:rPr>
          <w:t>Dalvik</w:t>
        </w:r>
        <w:r w:rsidRPr="0085376A">
          <w:rPr>
            <w:rFonts w:ascii="Segoe UI" w:eastAsia="宋体" w:hAnsi="Segoe UI" w:cs="Segoe UI"/>
            <w:kern w:val="0"/>
            <w:szCs w:val="21"/>
          </w:rPr>
          <w:t>虚拟机实例。而每一个</w:t>
        </w:r>
        <w:r w:rsidRPr="0085376A">
          <w:rPr>
            <w:rFonts w:ascii="Segoe UI" w:eastAsia="宋体" w:hAnsi="Segoe UI" w:cs="Segoe UI"/>
            <w:kern w:val="0"/>
            <w:szCs w:val="21"/>
          </w:rPr>
          <w:t>DVM</w:t>
        </w:r>
        <w:r w:rsidRPr="0085376A">
          <w:rPr>
            <w:rFonts w:ascii="Segoe UI" w:eastAsia="宋体" w:hAnsi="Segoe UI" w:cs="Segoe UI"/>
            <w:kern w:val="0"/>
            <w:szCs w:val="21"/>
          </w:rPr>
          <w:t>都是在</w:t>
        </w:r>
        <w:r w:rsidRPr="0085376A">
          <w:rPr>
            <w:rFonts w:ascii="Segoe UI" w:eastAsia="宋体" w:hAnsi="Segoe UI" w:cs="Segoe UI"/>
            <w:kern w:val="0"/>
            <w:szCs w:val="21"/>
          </w:rPr>
          <w:t xml:space="preserve">Linux </w:t>
        </w:r>
        <w:r w:rsidRPr="0085376A">
          <w:rPr>
            <w:rFonts w:ascii="Segoe UI" w:eastAsia="宋体" w:hAnsi="Segoe UI" w:cs="Segoe UI"/>
            <w:kern w:val="0"/>
            <w:szCs w:val="21"/>
          </w:rPr>
          <w:t>中的一个进程，所以说可以认为是同一个概念。</w:t>
        </w:r>
        <w:r w:rsidRPr="0085376A">
          <w:rPr>
            <w:rFonts w:ascii="Segoe UI" w:eastAsia="宋体" w:hAnsi="Segoe UI" w:cs="Segoe UI"/>
            <w:kern w:val="0"/>
            <w:szCs w:val="21"/>
          </w:rPr>
          <w:br/>
          <w:t>2</w:t>
        </w:r>
        <w:r w:rsidRPr="0085376A">
          <w:rPr>
            <w:rFonts w:ascii="Segoe UI" w:eastAsia="宋体" w:hAnsi="Segoe UI" w:cs="Segoe UI"/>
            <w:kern w:val="0"/>
            <w:szCs w:val="21"/>
          </w:rPr>
          <w:t>、</w:t>
        </w:r>
        <w:r w:rsidRPr="0085376A">
          <w:rPr>
            <w:rFonts w:ascii="Segoe UI" w:eastAsia="宋体" w:hAnsi="Segoe UI" w:cs="Segoe UI"/>
            <w:kern w:val="0"/>
            <w:szCs w:val="21"/>
          </w:rPr>
          <w:t>sim</w:t>
        </w:r>
        <w:r w:rsidRPr="0085376A">
          <w:rPr>
            <w:rFonts w:ascii="Segoe UI" w:eastAsia="宋体" w:hAnsi="Segoe UI" w:cs="Segoe UI"/>
            <w:kern w:val="0"/>
            <w:szCs w:val="21"/>
          </w:rPr>
          <w:t>卡的</w:t>
        </w:r>
        <w:r w:rsidRPr="0085376A">
          <w:rPr>
            <w:rFonts w:ascii="Segoe UI" w:eastAsia="宋体" w:hAnsi="Segoe UI" w:cs="Segoe UI"/>
            <w:kern w:val="0"/>
            <w:szCs w:val="21"/>
          </w:rPr>
          <w:t xml:space="preserve">EF </w:t>
        </w:r>
        <w:r w:rsidRPr="0085376A">
          <w:rPr>
            <w:rFonts w:ascii="Segoe UI" w:eastAsia="宋体" w:hAnsi="Segoe UI" w:cs="Segoe UI"/>
            <w:kern w:val="0"/>
            <w:szCs w:val="21"/>
          </w:rPr>
          <w:t>文件有何作用</w:t>
        </w:r>
        <w:r w:rsidRPr="0085376A">
          <w:rPr>
            <w:rFonts w:ascii="Segoe UI" w:eastAsia="宋体" w:hAnsi="Segoe UI" w:cs="Segoe UI"/>
            <w:kern w:val="0"/>
            <w:szCs w:val="21"/>
          </w:rPr>
          <w:br/>
          <w:t>sim</w:t>
        </w:r>
        <w:r w:rsidRPr="0085376A">
          <w:rPr>
            <w:rFonts w:ascii="Segoe UI" w:eastAsia="宋体" w:hAnsi="Segoe UI" w:cs="Segoe UI"/>
            <w:kern w:val="0"/>
            <w:szCs w:val="21"/>
          </w:rPr>
          <w:t>卡的文件系统有自己规范，主要是为了和手机通讯，</w:t>
        </w:r>
        <w:r w:rsidRPr="0085376A">
          <w:rPr>
            <w:rFonts w:ascii="Segoe UI" w:eastAsia="宋体" w:hAnsi="Segoe UI" w:cs="Segoe UI"/>
            <w:kern w:val="0"/>
            <w:szCs w:val="21"/>
          </w:rPr>
          <w:t>sim</w:t>
        </w:r>
        <w:r w:rsidRPr="0085376A">
          <w:rPr>
            <w:rFonts w:ascii="Segoe UI" w:eastAsia="宋体" w:hAnsi="Segoe UI" w:cs="Segoe UI"/>
            <w:kern w:val="0"/>
            <w:szCs w:val="21"/>
          </w:rPr>
          <w:t>本</w:t>
        </w:r>
        <w:r w:rsidRPr="0085376A">
          <w:rPr>
            <w:rFonts w:ascii="Segoe UI" w:eastAsia="宋体" w:hAnsi="Segoe UI" w:cs="Segoe UI"/>
            <w:kern w:val="0"/>
            <w:szCs w:val="21"/>
          </w:rPr>
          <w:t xml:space="preserve"> </w:t>
        </w:r>
        <w:r w:rsidRPr="0085376A">
          <w:rPr>
            <w:rFonts w:ascii="Segoe UI" w:eastAsia="宋体" w:hAnsi="Segoe UI" w:cs="Segoe UI"/>
            <w:kern w:val="0"/>
            <w:szCs w:val="21"/>
          </w:rPr>
          <w:t>身可以有自己的操作系统，</w:t>
        </w:r>
        <w:r w:rsidRPr="0085376A">
          <w:rPr>
            <w:rFonts w:ascii="Segoe UI" w:eastAsia="宋体" w:hAnsi="Segoe UI" w:cs="Segoe UI"/>
            <w:kern w:val="0"/>
            <w:szCs w:val="21"/>
          </w:rPr>
          <w:t>EF</w:t>
        </w:r>
        <w:r w:rsidRPr="0085376A">
          <w:rPr>
            <w:rFonts w:ascii="Segoe UI" w:eastAsia="宋体" w:hAnsi="Segoe UI" w:cs="Segoe UI"/>
            <w:kern w:val="0"/>
            <w:szCs w:val="21"/>
          </w:rPr>
          <w:t>就是作存储并和手机通讯用的</w:t>
        </w:r>
        <w:r w:rsidRPr="0085376A">
          <w:rPr>
            <w:rFonts w:ascii="Segoe UI" w:eastAsia="宋体" w:hAnsi="Segoe UI" w:cs="Segoe UI"/>
            <w:kern w:val="0"/>
            <w:szCs w:val="21"/>
          </w:rPr>
          <w:br/>
          <w:t>3</w:t>
        </w:r>
        <w:r w:rsidRPr="0085376A">
          <w:rPr>
            <w:rFonts w:ascii="Segoe UI" w:eastAsia="宋体" w:hAnsi="Segoe UI" w:cs="Segoe UI"/>
            <w:kern w:val="0"/>
            <w:szCs w:val="21"/>
          </w:rPr>
          <w:t>、嵌入式操作系统内存管理有哪几种，</w:t>
        </w:r>
        <w:r w:rsidRPr="0085376A">
          <w:rPr>
            <w:rFonts w:ascii="Segoe UI" w:eastAsia="宋体" w:hAnsi="Segoe UI" w:cs="Segoe UI"/>
            <w:kern w:val="0"/>
            <w:szCs w:val="21"/>
          </w:rPr>
          <w:t xml:space="preserve"> </w:t>
        </w:r>
        <w:r w:rsidRPr="0085376A">
          <w:rPr>
            <w:rFonts w:ascii="Segoe UI" w:eastAsia="宋体" w:hAnsi="Segoe UI" w:cs="Segoe UI"/>
            <w:kern w:val="0"/>
            <w:szCs w:val="21"/>
          </w:rPr>
          <w:t>各有何特性</w:t>
        </w:r>
        <w:r w:rsidRPr="0085376A">
          <w:rPr>
            <w:rFonts w:ascii="Segoe UI" w:eastAsia="宋体" w:hAnsi="Segoe UI" w:cs="Segoe UI"/>
            <w:kern w:val="0"/>
            <w:szCs w:val="21"/>
          </w:rPr>
          <w:br/>
        </w:r>
        <w:r w:rsidRPr="0085376A">
          <w:rPr>
            <w:rFonts w:ascii="Segoe UI" w:eastAsia="宋体" w:hAnsi="Segoe UI" w:cs="Segoe UI"/>
            <w:kern w:val="0"/>
            <w:szCs w:val="21"/>
          </w:rPr>
          <w:t>页式，段式，段页，用到了</w:t>
        </w:r>
        <w:r w:rsidRPr="0085376A">
          <w:rPr>
            <w:rFonts w:ascii="Segoe UI" w:eastAsia="宋体" w:hAnsi="Segoe UI" w:cs="Segoe UI"/>
            <w:kern w:val="0"/>
            <w:szCs w:val="21"/>
          </w:rPr>
          <w:t>MMU,</w:t>
        </w:r>
        <w:r w:rsidRPr="0085376A">
          <w:rPr>
            <w:rFonts w:ascii="Segoe UI" w:eastAsia="宋体" w:hAnsi="Segoe UI" w:cs="Segoe UI"/>
            <w:kern w:val="0"/>
            <w:szCs w:val="21"/>
          </w:rPr>
          <w:t>虚拟空间等技术</w:t>
        </w:r>
        <w:r w:rsidRPr="0085376A">
          <w:rPr>
            <w:rFonts w:ascii="Segoe UI" w:eastAsia="宋体" w:hAnsi="Segoe UI" w:cs="Segoe UI"/>
            <w:kern w:val="0"/>
            <w:szCs w:val="21"/>
          </w:rPr>
          <w:br/>
          <w:t>4</w:t>
        </w:r>
        <w:r w:rsidRPr="0085376A">
          <w:rPr>
            <w:rFonts w:ascii="Segoe UI" w:eastAsia="宋体" w:hAnsi="Segoe UI" w:cs="Segoe UI"/>
            <w:kern w:val="0"/>
            <w:szCs w:val="21"/>
          </w:rPr>
          <w:t>、</w:t>
        </w:r>
        <w:r w:rsidRPr="0085376A">
          <w:rPr>
            <w:rFonts w:ascii="Segoe UI" w:eastAsia="宋体" w:hAnsi="Segoe UI" w:cs="Segoe UI"/>
            <w:kern w:val="0"/>
            <w:szCs w:val="21"/>
          </w:rPr>
          <w:t xml:space="preserve"> </w:t>
        </w:r>
        <w:r w:rsidRPr="0085376A">
          <w:rPr>
            <w:rFonts w:ascii="Segoe UI" w:eastAsia="宋体" w:hAnsi="Segoe UI" w:cs="Segoe UI"/>
            <w:kern w:val="0"/>
            <w:szCs w:val="21"/>
          </w:rPr>
          <w:t>什么是嵌入式实时操作系统</w:t>
        </w:r>
        <w:r w:rsidRPr="0085376A">
          <w:rPr>
            <w:rFonts w:ascii="Segoe UI" w:eastAsia="宋体" w:hAnsi="Segoe UI" w:cs="Segoe UI"/>
            <w:kern w:val="0"/>
            <w:szCs w:val="21"/>
          </w:rPr>
          <w:t xml:space="preserve">, Android </w:t>
        </w:r>
        <w:r w:rsidRPr="0085376A">
          <w:rPr>
            <w:rFonts w:ascii="Segoe UI" w:eastAsia="宋体" w:hAnsi="Segoe UI" w:cs="Segoe UI"/>
            <w:kern w:val="0"/>
            <w:szCs w:val="21"/>
          </w:rPr>
          <w:t>操作系统属于实时操作系统吗</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w:t>
        </w:r>
        <w:r w:rsidRPr="0085376A">
          <w:rPr>
            <w:rFonts w:ascii="Segoe UI" w:eastAsia="宋体" w:hAnsi="Segoe UI" w:cs="Segoe UI"/>
            <w:kern w:val="0"/>
            <w:szCs w:val="21"/>
          </w:rPr>
          <w:t xml:space="preserve"> </w:t>
        </w:r>
        <w:r w:rsidRPr="0085376A">
          <w:rPr>
            <w:rFonts w:ascii="Segoe UI" w:eastAsia="宋体" w:hAnsi="Segoe UI" w:cs="Segoe UI"/>
            <w:kern w:val="0"/>
            <w:szCs w:val="21"/>
          </w:rPr>
          <w:t>军事设备、</w:t>
        </w:r>
        <w:r w:rsidRPr="0085376A">
          <w:rPr>
            <w:rFonts w:ascii="Segoe UI" w:eastAsia="宋体" w:hAnsi="Segoe UI" w:cs="Segoe UI"/>
            <w:kern w:val="0"/>
            <w:szCs w:val="21"/>
          </w:rPr>
          <w:t xml:space="preserve"> </w:t>
        </w:r>
        <w:r w:rsidRPr="0085376A">
          <w:rPr>
            <w:rFonts w:ascii="Segoe UI" w:eastAsia="宋体" w:hAnsi="Segoe UI" w:cs="Segoe UI"/>
            <w:kern w:val="0"/>
            <w:szCs w:val="21"/>
          </w:rPr>
          <w:t>航空航天等领域对系统的响应时间有苛刻的要求，这就需要使用实时系统。又可分为软实时和硬实时两种，而</w:t>
        </w:r>
        <w:r w:rsidRPr="0085376A">
          <w:rPr>
            <w:rFonts w:ascii="Segoe UI" w:eastAsia="宋体" w:hAnsi="Segoe UI" w:cs="Segoe UI"/>
            <w:kern w:val="0"/>
            <w:szCs w:val="21"/>
          </w:rPr>
          <w:t>android</w:t>
        </w:r>
        <w:r w:rsidRPr="0085376A">
          <w:rPr>
            <w:rFonts w:ascii="Segoe UI" w:eastAsia="宋体" w:hAnsi="Segoe UI" w:cs="Segoe UI"/>
            <w:kern w:val="0"/>
            <w:szCs w:val="21"/>
          </w:rPr>
          <w:t>是基于</w:t>
        </w:r>
        <w:r w:rsidRPr="0085376A">
          <w:rPr>
            <w:rFonts w:ascii="Segoe UI" w:eastAsia="宋体" w:hAnsi="Segoe UI" w:cs="Segoe UI"/>
            <w:kern w:val="0"/>
            <w:szCs w:val="21"/>
          </w:rPr>
          <w:t>linux</w:t>
        </w:r>
        <w:r w:rsidRPr="0085376A">
          <w:rPr>
            <w:rFonts w:ascii="Segoe UI" w:eastAsia="宋体" w:hAnsi="Segoe UI" w:cs="Segoe UI"/>
            <w:kern w:val="0"/>
            <w:szCs w:val="21"/>
          </w:rPr>
          <w:t>内核的，因此属于软实时。</w:t>
        </w:r>
        <w:r w:rsidRPr="0085376A">
          <w:rPr>
            <w:rFonts w:ascii="Segoe UI" w:eastAsia="宋体" w:hAnsi="Segoe UI" w:cs="Segoe UI"/>
            <w:kern w:val="0"/>
            <w:szCs w:val="21"/>
          </w:rPr>
          <w:br/>
          <w:t>5</w:t>
        </w:r>
        <w:r w:rsidRPr="0085376A">
          <w:rPr>
            <w:rFonts w:ascii="Segoe UI" w:eastAsia="宋体" w:hAnsi="Segoe UI" w:cs="Segoe UI"/>
            <w:kern w:val="0"/>
            <w:szCs w:val="21"/>
          </w:rPr>
          <w:t>、一条最长的短信息约占多少</w:t>
        </w:r>
        <w:r w:rsidRPr="0085376A">
          <w:rPr>
            <w:rFonts w:ascii="Segoe UI" w:eastAsia="宋体" w:hAnsi="Segoe UI" w:cs="Segoe UI"/>
            <w:kern w:val="0"/>
            <w:szCs w:val="21"/>
          </w:rPr>
          <w:t>byte?</w:t>
        </w:r>
        <w:r w:rsidRPr="0085376A">
          <w:rPr>
            <w:rFonts w:ascii="Segoe UI" w:eastAsia="宋体" w:hAnsi="Segoe UI" w:cs="Segoe UI"/>
            <w:kern w:val="0"/>
            <w:szCs w:val="21"/>
          </w:rPr>
          <w:br/>
        </w:r>
        <w:r w:rsidRPr="0085376A">
          <w:rPr>
            <w:rFonts w:ascii="Segoe UI" w:eastAsia="宋体" w:hAnsi="Segoe UI" w:cs="Segoe UI"/>
            <w:kern w:val="0"/>
            <w:szCs w:val="21"/>
          </w:rPr>
          <w:t>中文</w:t>
        </w:r>
        <w:r w:rsidRPr="0085376A">
          <w:rPr>
            <w:rFonts w:ascii="Segoe UI" w:eastAsia="宋体" w:hAnsi="Segoe UI" w:cs="Segoe UI"/>
            <w:kern w:val="0"/>
            <w:szCs w:val="21"/>
          </w:rPr>
          <w:t>70(</w:t>
        </w:r>
        <w:r w:rsidRPr="0085376A">
          <w:rPr>
            <w:rFonts w:ascii="Segoe UI" w:eastAsia="宋体" w:hAnsi="Segoe UI" w:cs="Segoe UI"/>
            <w:kern w:val="0"/>
            <w:szCs w:val="21"/>
          </w:rPr>
          <w:t>包括标点</w:t>
        </w:r>
        <w:r w:rsidRPr="0085376A">
          <w:rPr>
            <w:rFonts w:ascii="Segoe UI" w:eastAsia="宋体" w:hAnsi="Segoe UI" w:cs="Segoe UI"/>
            <w:kern w:val="0"/>
            <w:szCs w:val="21"/>
          </w:rPr>
          <w:t>)</w:t>
        </w:r>
        <w:r w:rsidRPr="0085376A">
          <w:rPr>
            <w:rFonts w:ascii="Segoe UI" w:eastAsia="宋体" w:hAnsi="Segoe UI" w:cs="Segoe UI"/>
            <w:kern w:val="0"/>
            <w:szCs w:val="21"/>
          </w:rPr>
          <w:t>，英文</w:t>
        </w:r>
        <w:r w:rsidRPr="0085376A">
          <w:rPr>
            <w:rFonts w:ascii="Segoe UI" w:eastAsia="宋体" w:hAnsi="Segoe UI" w:cs="Segoe UI"/>
            <w:kern w:val="0"/>
            <w:szCs w:val="21"/>
          </w:rPr>
          <w:t>160</w:t>
        </w:r>
        <w:r w:rsidRPr="0085376A">
          <w:rPr>
            <w:rFonts w:ascii="Segoe UI" w:eastAsia="宋体" w:hAnsi="Segoe UI" w:cs="Segoe UI"/>
            <w:kern w:val="0"/>
            <w:szCs w:val="21"/>
          </w:rPr>
          <w:t>，</w:t>
        </w:r>
        <w:r w:rsidRPr="0085376A">
          <w:rPr>
            <w:rFonts w:ascii="Segoe UI" w:eastAsia="宋体" w:hAnsi="Segoe UI" w:cs="Segoe UI"/>
            <w:kern w:val="0"/>
            <w:szCs w:val="21"/>
          </w:rPr>
          <w:t>160</w:t>
        </w:r>
        <w:r w:rsidRPr="0085376A">
          <w:rPr>
            <w:rFonts w:ascii="Segoe UI" w:eastAsia="宋体" w:hAnsi="Segoe UI" w:cs="Segoe UI"/>
            <w:kern w:val="0"/>
            <w:szCs w:val="21"/>
          </w:rPr>
          <w:t>个字节。</w:t>
        </w:r>
        <w:r w:rsidRPr="0085376A">
          <w:rPr>
            <w:rFonts w:ascii="Segoe UI" w:eastAsia="宋体" w:hAnsi="Segoe UI" w:cs="Segoe UI"/>
            <w:kern w:val="0"/>
            <w:szCs w:val="21"/>
          </w:rPr>
          <w:br/>
          <w:t>6</w:t>
        </w:r>
        <w:r w:rsidRPr="0085376A">
          <w:rPr>
            <w:rFonts w:ascii="Segoe UI" w:eastAsia="宋体" w:hAnsi="Segoe UI" w:cs="Segoe UI"/>
            <w:kern w:val="0"/>
            <w:szCs w:val="21"/>
          </w:rPr>
          <w:t>、</w:t>
        </w:r>
        <w:r w:rsidRPr="0085376A">
          <w:rPr>
            <w:rFonts w:ascii="Segoe UI" w:eastAsia="宋体" w:hAnsi="Segoe UI" w:cs="Segoe UI"/>
            <w:kern w:val="0"/>
            <w:szCs w:val="21"/>
          </w:rPr>
          <w:t xml:space="preserve"> android</w:t>
        </w:r>
        <w:r w:rsidRPr="0085376A">
          <w:rPr>
            <w:rFonts w:ascii="Segoe UI" w:eastAsia="宋体" w:hAnsi="Segoe UI" w:cs="Segoe UI"/>
            <w:kern w:val="0"/>
            <w:szCs w:val="21"/>
          </w:rPr>
          <w:t>中的动画有哪几类，它们的特点和区别是什么</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两种，一种是</w:t>
        </w:r>
        <w:r w:rsidRPr="0085376A">
          <w:rPr>
            <w:rFonts w:ascii="Segoe UI" w:eastAsia="宋体" w:hAnsi="Segoe UI" w:cs="Segoe UI"/>
            <w:kern w:val="0"/>
            <w:szCs w:val="21"/>
          </w:rPr>
          <w:t>Tween</w:t>
        </w:r>
        <w:r w:rsidRPr="0085376A">
          <w:rPr>
            <w:rFonts w:ascii="Segoe UI" w:eastAsia="宋体" w:hAnsi="Segoe UI" w:cs="Segoe UI"/>
            <w:kern w:val="0"/>
            <w:szCs w:val="21"/>
          </w:rPr>
          <w:t>动画、还有一种是</w:t>
        </w:r>
        <w:r w:rsidRPr="0085376A">
          <w:rPr>
            <w:rFonts w:ascii="Segoe UI" w:eastAsia="宋体" w:hAnsi="Segoe UI" w:cs="Segoe UI"/>
            <w:kern w:val="0"/>
            <w:szCs w:val="21"/>
          </w:rPr>
          <w:t>Frame</w:t>
        </w:r>
        <w:r w:rsidRPr="0085376A">
          <w:rPr>
            <w:rFonts w:ascii="Segoe UI" w:eastAsia="宋体" w:hAnsi="Segoe UI" w:cs="Segoe UI"/>
            <w:kern w:val="0"/>
            <w:szCs w:val="21"/>
          </w:rPr>
          <w:t>动画。</w:t>
        </w:r>
        <w:r w:rsidRPr="0085376A">
          <w:rPr>
            <w:rFonts w:ascii="Segoe UI" w:eastAsia="宋体" w:hAnsi="Segoe UI" w:cs="Segoe UI"/>
            <w:kern w:val="0"/>
            <w:szCs w:val="21"/>
          </w:rPr>
          <w:t>Tween</w:t>
        </w:r>
        <w:r w:rsidRPr="0085376A">
          <w:rPr>
            <w:rFonts w:ascii="Segoe UI" w:eastAsia="宋体" w:hAnsi="Segoe UI" w:cs="Segoe UI"/>
            <w:kern w:val="0"/>
            <w:szCs w:val="21"/>
          </w:rPr>
          <w:t>动画，这种实现方式可以使视图组件移动、放大、缩小以及产生透明度的变化</w:t>
        </w:r>
        <w:r w:rsidRPr="0085376A">
          <w:rPr>
            <w:rFonts w:ascii="Segoe UI" w:eastAsia="宋体" w:hAnsi="Segoe UI" w:cs="Segoe UI"/>
            <w:kern w:val="0"/>
            <w:szCs w:val="21"/>
          </w:rPr>
          <w:t>;</w:t>
        </w:r>
        <w:r w:rsidRPr="0085376A">
          <w:rPr>
            <w:rFonts w:ascii="Segoe UI" w:eastAsia="宋体" w:hAnsi="Segoe UI" w:cs="Segoe UI"/>
            <w:kern w:val="0"/>
            <w:szCs w:val="21"/>
          </w:rPr>
          <w:t>另一种</w:t>
        </w:r>
        <w:r w:rsidRPr="0085376A">
          <w:rPr>
            <w:rFonts w:ascii="Segoe UI" w:eastAsia="宋体" w:hAnsi="Segoe UI" w:cs="Segoe UI"/>
            <w:kern w:val="0"/>
            <w:szCs w:val="21"/>
          </w:rPr>
          <w:t>Frame</w:t>
        </w:r>
        <w:r w:rsidRPr="0085376A">
          <w:rPr>
            <w:rFonts w:ascii="Segoe UI" w:eastAsia="宋体" w:hAnsi="Segoe UI" w:cs="Segoe UI"/>
            <w:kern w:val="0"/>
            <w:szCs w:val="21"/>
          </w:rPr>
          <w:t>动画，传统的动画方法，通过顺序的播放排列好的图片来实现，类似电影。</w:t>
        </w:r>
        <w:r w:rsidRPr="0085376A">
          <w:rPr>
            <w:rFonts w:ascii="Segoe UI" w:eastAsia="宋体" w:hAnsi="Segoe UI" w:cs="Segoe UI"/>
            <w:kern w:val="0"/>
            <w:szCs w:val="21"/>
          </w:rPr>
          <w:br/>
          <w:t>7</w:t>
        </w:r>
        <w:r w:rsidRPr="0085376A">
          <w:rPr>
            <w:rFonts w:ascii="Segoe UI" w:eastAsia="宋体" w:hAnsi="Segoe UI" w:cs="Segoe UI"/>
            <w:kern w:val="0"/>
            <w:szCs w:val="21"/>
          </w:rPr>
          <w:t>、</w:t>
        </w:r>
        <w:r w:rsidRPr="0085376A">
          <w:rPr>
            <w:rFonts w:ascii="Segoe UI" w:eastAsia="宋体" w:hAnsi="Segoe UI" w:cs="Segoe UI"/>
            <w:kern w:val="0"/>
            <w:szCs w:val="21"/>
          </w:rPr>
          <w:t>handler</w:t>
        </w:r>
        <w:r w:rsidRPr="0085376A">
          <w:rPr>
            <w:rFonts w:ascii="Segoe UI" w:eastAsia="宋体" w:hAnsi="Segoe UI" w:cs="Segoe UI"/>
            <w:kern w:val="0"/>
            <w:szCs w:val="21"/>
          </w:rPr>
          <w:t>机制的原理</w:t>
        </w:r>
        <w:r w:rsidRPr="0085376A">
          <w:rPr>
            <w:rFonts w:ascii="Segoe UI" w:eastAsia="宋体" w:hAnsi="Segoe UI" w:cs="Segoe UI"/>
            <w:kern w:val="0"/>
            <w:szCs w:val="21"/>
          </w:rPr>
          <w:br/>
          <w:t>andriod</w:t>
        </w:r>
        <w:r w:rsidRPr="0085376A">
          <w:rPr>
            <w:rFonts w:ascii="Segoe UI" w:eastAsia="宋体" w:hAnsi="Segoe UI" w:cs="Segoe UI"/>
            <w:kern w:val="0"/>
            <w:szCs w:val="21"/>
          </w:rPr>
          <w:t>提供了</w:t>
        </w:r>
        <w:r w:rsidRPr="0085376A">
          <w:rPr>
            <w:rFonts w:ascii="Segoe UI" w:eastAsia="宋体" w:hAnsi="Segoe UI" w:cs="Segoe UI"/>
            <w:kern w:val="0"/>
            <w:szCs w:val="21"/>
          </w:rPr>
          <w:t xml:space="preserve"> Handler </w:t>
        </w:r>
        <w:r w:rsidRPr="0085376A">
          <w:rPr>
            <w:rFonts w:ascii="Segoe UI" w:eastAsia="宋体" w:hAnsi="Segoe UI" w:cs="Segoe UI"/>
            <w:kern w:val="0"/>
            <w:szCs w:val="21"/>
          </w:rPr>
          <w:t>和</w:t>
        </w:r>
        <w:r w:rsidRPr="0085376A">
          <w:rPr>
            <w:rFonts w:ascii="Segoe UI" w:eastAsia="宋体" w:hAnsi="Segoe UI" w:cs="Segoe UI"/>
            <w:kern w:val="0"/>
            <w:szCs w:val="21"/>
          </w:rPr>
          <w:t xml:space="preserve"> Looper </w:t>
        </w:r>
        <w:r w:rsidRPr="0085376A">
          <w:rPr>
            <w:rFonts w:ascii="Segoe UI" w:eastAsia="宋体" w:hAnsi="Segoe UI" w:cs="Segoe UI"/>
            <w:kern w:val="0"/>
            <w:szCs w:val="21"/>
          </w:rPr>
          <w:t>来满足线程间的通信。</w:t>
        </w:r>
        <w:r w:rsidRPr="0085376A">
          <w:rPr>
            <w:rFonts w:ascii="Segoe UI" w:eastAsia="宋体" w:hAnsi="Segoe UI" w:cs="Segoe UI"/>
            <w:kern w:val="0"/>
            <w:szCs w:val="21"/>
          </w:rPr>
          <w:t xml:space="preserve">Handler </w:t>
        </w:r>
        <w:r w:rsidRPr="0085376A">
          <w:rPr>
            <w:rFonts w:ascii="Segoe UI" w:eastAsia="宋体" w:hAnsi="Segoe UI" w:cs="Segoe UI"/>
            <w:kern w:val="0"/>
            <w:szCs w:val="21"/>
          </w:rPr>
          <w:t>先进先出原则。</w:t>
        </w:r>
        <w:r w:rsidRPr="0085376A">
          <w:rPr>
            <w:rFonts w:ascii="Segoe UI" w:eastAsia="宋体" w:hAnsi="Segoe UI" w:cs="Segoe UI"/>
            <w:kern w:val="0"/>
            <w:szCs w:val="21"/>
          </w:rPr>
          <w:t>Looper</w:t>
        </w:r>
        <w:r w:rsidRPr="0085376A">
          <w:rPr>
            <w:rFonts w:ascii="Segoe UI" w:eastAsia="宋体" w:hAnsi="Segoe UI" w:cs="Segoe UI"/>
            <w:kern w:val="0"/>
            <w:szCs w:val="21"/>
          </w:rPr>
          <w:t>类用来管理特定线程内对象之间的消息交换</w:t>
        </w:r>
        <w:r w:rsidRPr="0085376A">
          <w:rPr>
            <w:rFonts w:ascii="Segoe UI" w:eastAsia="宋体" w:hAnsi="Segoe UI" w:cs="Segoe UI"/>
            <w:kern w:val="0"/>
            <w:szCs w:val="21"/>
          </w:rPr>
          <w:t>(Message Exchange)</w:t>
        </w:r>
        <w:r w:rsidRPr="0085376A">
          <w:rPr>
            <w:rFonts w:ascii="Segoe UI" w:eastAsia="宋体" w:hAnsi="Segoe UI" w:cs="Segoe UI"/>
            <w:kern w:val="0"/>
            <w:szCs w:val="21"/>
          </w:rPr>
          <w:t>。</w:t>
        </w:r>
        <w:r w:rsidRPr="0085376A">
          <w:rPr>
            <w:rFonts w:ascii="Segoe UI" w:eastAsia="宋体" w:hAnsi="Segoe UI" w:cs="Segoe UI"/>
            <w:kern w:val="0"/>
            <w:szCs w:val="21"/>
          </w:rPr>
          <w:br/>
          <w:t xml:space="preserve">1)Looper: </w:t>
        </w:r>
        <w:r w:rsidRPr="0085376A">
          <w:rPr>
            <w:rFonts w:ascii="Segoe UI" w:eastAsia="宋体" w:hAnsi="Segoe UI" w:cs="Segoe UI"/>
            <w:kern w:val="0"/>
            <w:szCs w:val="21"/>
          </w:rPr>
          <w:t>一个线程可以产生一个</w:t>
        </w:r>
        <w:r w:rsidRPr="0085376A">
          <w:rPr>
            <w:rFonts w:ascii="Segoe UI" w:eastAsia="宋体" w:hAnsi="Segoe UI" w:cs="Segoe UI"/>
            <w:kern w:val="0"/>
            <w:szCs w:val="21"/>
          </w:rPr>
          <w:t>Looper</w:t>
        </w:r>
        <w:r w:rsidRPr="0085376A">
          <w:rPr>
            <w:rFonts w:ascii="Segoe UI" w:eastAsia="宋体" w:hAnsi="Segoe UI" w:cs="Segoe UI"/>
            <w:kern w:val="0"/>
            <w:szCs w:val="21"/>
          </w:rPr>
          <w:t>对象，由它来管理此线程里的</w:t>
        </w:r>
        <w:r w:rsidRPr="0085376A">
          <w:rPr>
            <w:rFonts w:ascii="Segoe UI" w:eastAsia="宋体" w:hAnsi="Segoe UI" w:cs="Segoe UI"/>
            <w:kern w:val="0"/>
            <w:szCs w:val="21"/>
          </w:rPr>
          <w:t>Message Queue(</w:t>
        </w:r>
        <w:r w:rsidRPr="0085376A">
          <w:rPr>
            <w:rFonts w:ascii="Segoe UI" w:eastAsia="宋体" w:hAnsi="Segoe UI" w:cs="Segoe UI"/>
            <w:kern w:val="0"/>
            <w:szCs w:val="21"/>
          </w:rPr>
          <w:t>消息队列</w:t>
        </w:r>
        <w:r w:rsidRPr="0085376A">
          <w:rPr>
            <w:rFonts w:ascii="Segoe UI" w:eastAsia="宋体" w:hAnsi="Segoe UI" w:cs="Segoe UI"/>
            <w:kern w:val="0"/>
            <w:szCs w:val="21"/>
          </w:rPr>
          <w:t>)</w:t>
        </w:r>
        <w:r w:rsidRPr="0085376A">
          <w:rPr>
            <w:rFonts w:ascii="Segoe UI" w:eastAsia="宋体" w:hAnsi="Segoe UI" w:cs="Segoe UI"/>
            <w:kern w:val="0"/>
            <w:szCs w:val="21"/>
          </w:rPr>
          <w:t>。</w:t>
        </w:r>
        <w:r w:rsidRPr="0085376A">
          <w:rPr>
            <w:rFonts w:ascii="Segoe UI" w:eastAsia="宋体" w:hAnsi="Segoe UI" w:cs="Segoe UI"/>
            <w:kern w:val="0"/>
            <w:szCs w:val="21"/>
          </w:rPr>
          <w:br/>
          <w:t xml:space="preserve">2)Handler: </w:t>
        </w:r>
        <w:r w:rsidRPr="0085376A">
          <w:rPr>
            <w:rFonts w:ascii="Segoe UI" w:eastAsia="宋体" w:hAnsi="Segoe UI" w:cs="Segoe UI"/>
            <w:kern w:val="0"/>
            <w:szCs w:val="21"/>
          </w:rPr>
          <w:t>你可以构造</w:t>
        </w:r>
        <w:r w:rsidRPr="0085376A">
          <w:rPr>
            <w:rFonts w:ascii="Segoe UI" w:eastAsia="宋体" w:hAnsi="Segoe UI" w:cs="Segoe UI"/>
            <w:kern w:val="0"/>
            <w:szCs w:val="21"/>
          </w:rPr>
          <w:t>Handler</w:t>
        </w:r>
        <w:r w:rsidRPr="0085376A">
          <w:rPr>
            <w:rFonts w:ascii="Segoe UI" w:eastAsia="宋体" w:hAnsi="Segoe UI" w:cs="Segoe UI"/>
            <w:kern w:val="0"/>
            <w:szCs w:val="21"/>
          </w:rPr>
          <w:t>对象来与</w:t>
        </w:r>
        <w:r w:rsidRPr="0085376A">
          <w:rPr>
            <w:rFonts w:ascii="Segoe UI" w:eastAsia="宋体" w:hAnsi="Segoe UI" w:cs="Segoe UI"/>
            <w:kern w:val="0"/>
            <w:szCs w:val="21"/>
          </w:rPr>
          <w:t>Looper</w:t>
        </w:r>
        <w:r w:rsidRPr="0085376A">
          <w:rPr>
            <w:rFonts w:ascii="Segoe UI" w:eastAsia="宋体" w:hAnsi="Segoe UI" w:cs="Segoe UI"/>
            <w:kern w:val="0"/>
            <w:szCs w:val="21"/>
          </w:rPr>
          <w:t>沟通，以便</w:t>
        </w:r>
        <w:r w:rsidRPr="0085376A">
          <w:rPr>
            <w:rFonts w:ascii="Segoe UI" w:eastAsia="宋体" w:hAnsi="Segoe UI" w:cs="Segoe UI"/>
            <w:kern w:val="0"/>
            <w:szCs w:val="21"/>
          </w:rPr>
          <w:t>push</w:t>
        </w:r>
        <w:r w:rsidRPr="0085376A">
          <w:rPr>
            <w:rFonts w:ascii="Segoe UI" w:eastAsia="宋体" w:hAnsi="Segoe UI" w:cs="Segoe UI"/>
            <w:kern w:val="0"/>
            <w:szCs w:val="21"/>
          </w:rPr>
          <w:t>新消息到</w:t>
        </w:r>
        <w:r w:rsidRPr="0085376A">
          <w:rPr>
            <w:rFonts w:ascii="Segoe UI" w:eastAsia="宋体" w:hAnsi="Segoe UI" w:cs="Segoe UI"/>
            <w:kern w:val="0"/>
            <w:szCs w:val="21"/>
          </w:rPr>
          <w:t>Message Queue</w:t>
        </w:r>
        <w:r w:rsidRPr="0085376A">
          <w:rPr>
            <w:rFonts w:ascii="Segoe UI" w:eastAsia="宋体" w:hAnsi="Segoe UI" w:cs="Segoe UI"/>
            <w:kern w:val="0"/>
            <w:szCs w:val="21"/>
          </w:rPr>
          <w:t>里</w:t>
        </w:r>
        <w:r w:rsidRPr="0085376A">
          <w:rPr>
            <w:rFonts w:ascii="Segoe UI" w:eastAsia="宋体" w:hAnsi="Segoe UI" w:cs="Segoe UI"/>
            <w:kern w:val="0"/>
            <w:szCs w:val="21"/>
          </w:rPr>
          <w:t>;</w:t>
        </w:r>
        <w:r w:rsidRPr="0085376A">
          <w:rPr>
            <w:rFonts w:ascii="Segoe UI" w:eastAsia="宋体" w:hAnsi="Segoe UI" w:cs="Segoe UI"/>
            <w:kern w:val="0"/>
            <w:szCs w:val="21"/>
          </w:rPr>
          <w:t>或者接收</w:t>
        </w:r>
        <w:r w:rsidRPr="0085376A">
          <w:rPr>
            <w:rFonts w:ascii="Segoe UI" w:eastAsia="宋体" w:hAnsi="Segoe UI" w:cs="Segoe UI"/>
            <w:kern w:val="0"/>
            <w:szCs w:val="21"/>
          </w:rPr>
          <w:t>Looper</w:t>
        </w:r>
        <w:r w:rsidRPr="0085376A">
          <w:rPr>
            <w:rFonts w:ascii="Segoe UI" w:eastAsia="宋体" w:hAnsi="Segoe UI" w:cs="Segoe UI"/>
            <w:kern w:val="0"/>
            <w:szCs w:val="21"/>
          </w:rPr>
          <w:t>从</w:t>
        </w:r>
        <w:r w:rsidRPr="0085376A">
          <w:rPr>
            <w:rFonts w:ascii="Segoe UI" w:eastAsia="宋体" w:hAnsi="Segoe UI" w:cs="Segoe UI"/>
            <w:kern w:val="0"/>
            <w:szCs w:val="21"/>
          </w:rPr>
          <w:t>Message Queue</w:t>
        </w:r>
        <w:r w:rsidRPr="0085376A">
          <w:rPr>
            <w:rFonts w:ascii="Segoe UI" w:eastAsia="宋体" w:hAnsi="Segoe UI" w:cs="Segoe UI"/>
            <w:kern w:val="0"/>
            <w:szCs w:val="21"/>
          </w:rPr>
          <w:t>取出</w:t>
        </w:r>
        <w:r w:rsidRPr="0085376A">
          <w:rPr>
            <w:rFonts w:ascii="Segoe UI" w:eastAsia="宋体" w:hAnsi="Segoe UI" w:cs="Segoe UI"/>
            <w:kern w:val="0"/>
            <w:szCs w:val="21"/>
          </w:rPr>
          <w:t>)</w:t>
        </w:r>
        <w:r w:rsidRPr="0085376A">
          <w:rPr>
            <w:rFonts w:ascii="Segoe UI" w:eastAsia="宋体" w:hAnsi="Segoe UI" w:cs="Segoe UI"/>
            <w:kern w:val="0"/>
            <w:szCs w:val="21"/>
          </w:rPr>
          <w:t>所送来的消息。</w:t>
        </w:r>
        <w:r w:rsidRPr="0085376A">
          <w:rPr>
            <w:rFonts w:ascii="Segoe UI" w:eastAsia="宋体" w:hAnsi="Segoe UI" w:cs="Segoe UI"/>
            <w:kern w:val="0"/>
            <w:szCs w:val="21"/>
          </w:rPr>
          <w:br/>
          <w:t>3) Message Queue(</w:t>
        </w:r>
        <w:r w:rsidRPr="0085376A">
          <w:rPr>
            <w:rFonts w:ascii="Segoe UI" w:eastAsia="宋体" w:hAnsi="Segoe UI" w:cs="Segoe UI"/>
            <w:kern w:val="0"/>
            <w:szCs w:val="21"/>
          </w:rPr>
          <w:t>消息队列</w:t>
        </w:r>
        <w:r w:rsidRPr="0085376A">
          <w:rPr>
            <w:rFonts w:ascii="Segoe UI" w:eastAsia="宋体" w:hAnsi="Segoe UI" w:cs="Segoe UI"/>
            <w:kern w:val="0"/>
            <w:szCs w:val="21"/>
          </w:rPr>
          <w:t>):</w:t>
        </w:r>
        <w:r w:rsidRPr="0085376A">
          <w:rPr>
            <w:rFonts w:ascii="Segoe UI" w:eastAsia="宋体" w:hAnsi="Segoe UI" w:cs="Segoe UI"/>
            <w:kern w:val="0"/>
            <w:szCs w:val="21"/>
          </w:rPr>
          <w:t>用来存放线程放入的消息。</w:t>
        </w:r>
        <w:r w:rsidRPr="0085376A">
          <w:rPr>
            <w:rFonts w:ascii="Segoe UI" w:eastAsia="宋体" w:hAnsi="Segoe UI" w:cs="Segoe UI"/>
            <w:kern w:val="0"/>
            <w:szCs w:val="21"/>
          </w:rPr>
          <w:br/>
          <w:t>4)</w:t>
        </w:r>
        <w:r w:rsidRPr="0085376A">
          <w:rPr>
            <w:rFonts w:ascii="Segoe UI" w:eastAsia="宋体" w:hAnsi="Segoe UI" w:cs="Segoe UI"/>
            <w:kern w:val="0"/>
            <w:szCs w:val="21"/>
          </w:rPr>
          <w:t>线程：</w:t>
        </w:r>
        <w:r w:rsidRPr="0085376A">
          <w:rPr>
            <w:rFonts w:ascii="Segoe UI" w:eastAsia="宋体" w:hAnsi="Segoe UI" w:cs="Segoe UI"/>
            <w:kern w:val="0"/>
            <w:szCs w:val="21"/>
          </w:rPr>
          <w:t xml:space="preserve">UI thread </w:t>
        </w:r>
        <w:r w:rsidRPr="0085376A">
          <w:rPr>
            <w:rFonts w:ascii="Segoe UI" w:eastAsia="宋体" w:hAnsi="Segoe UI" w:cs="Segoe UI"/>
            <w:kern w:val="0"/>
            <w:szCs w:val="21"/>
          </w:rPr>
          <w:t>通常就是</w:t>
        </w:r>
        <w:r w:rsidRPr="0085376A">
          <w:rPr>
            <w:rFonts w:ascii="Segoe UI" w:eastAsia="宋体" w:hAnsi="Segoe UI" w:cs="Segoe UI"/>
            <w:kern w:val="0"/>
            <w:szCs w:val="21"/>
          </w:rPr>
          <w:t>main thread</w:t>
        </w:r>
        <w:r w:rsidRPr="0085376A">
          <w:rPr>
            <w:rFonts w:ascii="Segoe UI" w:eastAsia="宋体" w:hAnsi="Segoe UI" w:cs="Segoe UI"/>
            <w:kern w:val="0"/>
            <w:szCs w:val="21"/>
          </w:rPr>
          <w:t>，而</w:t>
        </w:r>
        <w:r w:rsidRPr="0085376A">
          <w:rPr>
            <w:rFonts w:ascii="Segoe UI" w:eastAsia="宋体" w:hAnsi="Segoe UI" w:cs="Segoe UI"/>
            <w:kern w:val="0"/>
            <w:szCs w:val="21"/>
          </w:rPr>
          <w:t>Android</w:t>
        </w:r>
        <w:r w:rsidRPr="0085376A">
          <w:rPr>
            <w:rFonts w:ascii="Segoe UI" w:eastAsia="宋体" w:hAnsi="Segoe UI" w:cs="Segoe UI"/>
            <w:kern w:val="0"/>
            <w:szCs w:val="21"/>
          </w:rPr>
          <w:t>启动程序时会替它建立一个</w:t>
        </w:r>
        <w:r w:rsidRPr="0085376A">
          <w:rPr>
            <w:rFonts w:ascii="Segoe UI" w:eastAsia="宋体" w:hAnsi="Segoe UI" w:cs="Segoe UI"/>
            <w:kern w:val="0"/>
            <w:szCs w:val="21"/>
          </w:rPr>
          <w:t>Message Queue</w:t>
        </w:r>
        <w:r w:rsidRPr="0085376A">
          <w:rPr>
            <w:rFonts w:ascii="Segoe UI" w:eastAsia="宋体" w:hAnsi="Segoe UI" w:cs="Segoe UI"/>
            <w:kern w:val="0"/>
            <w:szCs w:val="21"/>
          </w:rPr>
          <w:t>。</w:t>
        </w:r>
        <w:r w:rsidRPr="0085376A">
          <w:rPr>
            <w:rFonts w:ascii="Segoe UI" w:eastAsia="宋体" w:hAnsi="Segoe UI" w:cs="Segoe UI"/>
            <w:kern w:val="0"/>
            <w:szCs w:val="21"/>
          </w:rPr>
          <w:br/>
          <w:t>8</w:t>
        </w:r>
        <w:r w:rsidRPr="0085376A">
          <w:rPr>
            <w:rFonts w:ascii="Segoe UI" w:eastAsia="宋体" w:hAnsi="Segoe UI" w:cs="Segoe UI"/>
            <w:kern w:val="0"/>
            <w:szCs w:val="21"/>
          </w:rPr>
          <w:t>、说说</w:t>
        </w:r>
        <w:r w:rsidRPr="0085376A">
          <w:rPr>
            <w:rFonts w:ascii="Segoe UI" w:eastAsia="宋体" w:hAnsi="Segoe UI" w:cs="Segoe UI"/>
            <w:kern w:val="0"/>
            <w:szCs w:val="21"/>
          </w:rPr>
          <w:t>mvc</w:t>
        </w:r>
        <w:r w:rsidRPr="0085376A">
          <w:rPr>
            <w:rFonts w:ascii="Segoe UI" w:eastAsia="宋体" w:hAnsi="Segoe UI" w:cs="Segoe UI"/>
            <w:kern w:val="0"/>
            <w:szCs w:val="21"/>
          </w:rPr>
          <w:t>模式的原理，它在</w:t>
        </w:r>
        <w:r w:rsidRPr="0085376A">
          <w:rPr>
            <w:rFonts w:ascii="Segoe UI" w:eastAsia="宋体" w:hAnsi="Segoe UI" w:cs="Segoe UI"/>
            <w:kern w:val="0"/>
            <w:szCs w:val="21"/>
          </w:rPr>
          <w:t>android</w:t>
        </w:r>
        <w:r w:rsidRPr="0085376A">
          <w:rPr>
            <w:rFonts w:ascii="Segoe UI" w:eastAsia="宋体" w:hAnsi="Segoe UI" w:cs="Segoe UI"/>
            <w:kern w:val="0"/>
            <w:szCs w:val="21"/>
          </w:rPr>
          <w:t>中的运用</w:t>
        </w:r>
        <w:r w:rsidRPr="0085376A">
          <w:rPr>
            <w:rFonts w:ascii="Segoe UI" w:eastAsia="宋体" w:hAnsi="Segoe UI" w:cs="Segoe UI"/>
            <w:kern w:val="0"/>
            <w:szCs w:val="21"/>
          </w:rPr>
          <w:br/>
          <w:t>android</w:t>
        </w:r>
        <w:r w:rsidRPr="0085376A">
          <w:rPr>
            <w:rFonts w:ascii="Segoe UI" w:eastAsia="宋体" w:hAnsi="Segoe UI" w:cs="Segoe UI"/>
            <w:kern w:val="0"/>
            <w:szCs w:val="21"/>
          </w:rPr>
          <w:t>的官方建议应用程序的开发采用</w:t>
        </w:r>
        <w:r w:rsidRPr="0085376A">
          <w:rPr>
            <w:rFonts w:ascii="Segoe UI" w:eastAsia="宋体" w:hAnsi="Segoe UI" w:cs="Segoe UI"/>
            <w:kern w:val="0"/>
            <w:szCs w:val="21"/>
          </w:rPr>
          <w:t>mvc</w:t>
        </w:r>
        <w:r w:rsidRPr="0085376A">
          <w:rPr>
            <w:rFonts w:ascii="Segoe UI" w:eastAsia="宋体" w:hAnsi="Segoe UI" w:cs="Segoe UI"/>
            <w:kern w:val="0"/>
            <w:szCs w:val="21"/>
          </w:rPr>
          <w:t>模式。何谓</w:t>
        </w:r>
        <w:r w:rsidRPr="0085376A">
          <w:rPr>
            <w:rFonts w:ascii="Segoe UI" w:eastAsia="宋体" w:hAnsi="Segoe UI" w:cs="Segoe UI"/>
            <w:kern w:val="0"/>
            <w:szCs w:val="21"/>
          </w:rPr>
          <w:t>mvc?</w:t>
        </w:r>
        <w:r w:rsidRPr="0085376A">
          <w:rPr>
            <w:rFonts w:ascii="Segoe UI" w:eastAsia="宋体" w:hAnsi="Segoe UI" w:cs="Segoe UI"/>
            <w:kern w:val="0"/>
            <w:szCs w:val="21"/>
          </w:rPr>
          <w:br/>
        </w:r>
        <w:r w:rsidRPr="0085376A">
          <w:rPr>
            <w:rFonts w:ascii="Segoe UI" w:eastAsia="宋体" w:hAnsi="Segoe UI" w:cs="Segoe UI"/>
            <w:kern w:val="0"/>
            <w:szCs w:val="21"/>
          </w:rPr>
          <w:br/>
          <w:t>mvc</w:t>
        </w:r>
        <w:r w:rsidRPr="0085376A">
          <w:rPr>
            <w:rFonts w:ascii="Segoe UI" w:eastAsia="宋体" w:hAnsi="Segoe UI" w:cs="Segoe UI"/>
            <w:kern w:val="0"/>
            <w:szCs w:val="21"/>
          </w:rPr>
          <w:t>是</w:t>
        </w:r>
        <w:r w:rsidRPr="0085376A">
          <w:rPr>
            <w:rFonts w:ascii="Segoe UI" w:eastAsia="宋体" w:hAnsi="Segoe UI" w:cs="Segoe UI"/>
            <w:kern w:val="0"/>
            <w:szCs w:val="21"/>
          </w:rPr>
          <w:t>model,view,controller</w:t>
        </w:r>
        <w:r w:rsidRPr="0085376A">
          <w:rPr>
            <w:rFonts w:ascii="Segoe UI" w:eastAsia="宋体" w:hAnsi="Segoe UI" w:cs="Segoe UI"/>
            <w:kern w:val="0"/>
            <w:szCs w:val="21"/>
          </w:rPr>
          <w:t>的缩写，</w:t>
        </w:r>
        <w:r w:rsidRPr="0085376A">
          <w:rPr>
            <w:rFonts w:ascii="Segoe UI" w:eastAsia="宋体" w:hAnsi="Segoe UI" w:cs="Segoe UI"/>
            <w:kern w:val="0"/>
            <w:szCs w:val="21"/>
          </w:rPr>
          <w:t>mvc</w:t>
        </w:r>
        <w:r w:rsidRPr="0085376A">
          <w:rPr>
            <w:rFonts w:ascii="Segoe UI" w:eastAsia="宋体" w:hAnsi="Segoe UI" w:cs="Segoe UI"/>
            <w:kern w:val="0"/>
            <w:szCs w:val="21"/>
          </w:rPr>
          <w:t>包含三个部分：</w:t>
        </w:r>
        <w:r w:rsidRPr="0085376A">
          <w:rPr>
            <w:rFonts w:ascii="Segoe UI" w:eastAsia="宋体" w:hAnsi="Segoe UI" w:cs="Segoe UI"/>
            <w:kern w:val="0"/>
            <w:szCs w:val="21"/>
          </w:rPr>
          <w:br/>
        </w:r>
        <w:r w:rsidRPr="0085376A">
          <w:rPr>
            <w:rFonts w:ascii="Segoe UI" w:eastAsia="宋体" w:hAnsi="Segoe UI" w:cs="Segoe UI"/>
            <w:kern w:val="0"/>
            <w:szCs w:val="21"/>
          </w:rPr>
          <w:br/>
          <w:t>l</w:t>
        </w:r>
        <w:r w:rsidRPr="0085376A">
          <w:rPr>
            <w:rFonts w:ascii="Segoe UI" w:eastAsia="宋体" w:hAnsi="Segoe UI" w:cs="Segoe UI"/>
            <w:kern w:val="0"/>
            <w:szCs w:val="21"/>
          </w:rPr>
          <w:t>模型（</w:t>
        </w:r>
        <w:r w:rsidRPr="0085376A">
          <w:rPr>
            <w:rFonts w:ascii="Segoe UI" w:eastAsia="宋体" w:hAnsi="Segoe UI" w:cs="Segoe UI"/>
            <w:kern w:val="0"/>
            <w:szCs w:val="21"/>
          </w:rPr>
          <w:t>model</w:t>
        </w:r>
        <w:r w:rsidRPr="0085376A">
          <w:rPr>
            <w:rFonts w:ascii="Segoe UI" w:eastAsia="宋体" w:hAnsi="Segoe UI" w:cs="Segoe UI"/>
            <w:kern w:val="0"/>
            <w:szCs w:val="21"/>
          </w:rPr>
          <w:t>）对象：是应用程序的主体部分，所有的业务逻辑都应该写在该层。</w:t>
        </w:r>
        <w:r w:rsidRPr="0085376A">
          <w:rPr>
            <w:rFonts w:ascii="Segoe UI" w:eastAsia="宋体" w:hAnsi="Segoe UI" w:cs="Segoe UI"/>
            <w:kern w:val="0"/>
            <w:szCs w:val="21"/>
          </w:rPr>
          <w:br/>
        </w:r>
        <w:r w:rsidRPr="0085376A">
          <w:rPr>
            <w:rFonts w:ascii="Segoe UI" w:eastAsia="宋体" w:hAnsi="Segoe UI" w:cs="Segoe UI"/>
            <w:kern w:val="0"/>
            <w:szCs w:val="21"/>
          </w:rPr>
          <w:br/>
        </w:r>
        <w:r w:rsidRPr="0085376A">
          <w:rPr>
            <w:rFonts w:ascii="Segoe UI" w:eastAsia="宋体" w:hAnsi="Segoe UI" w:cs="Segoe UI"/>
            <w:kern w:val="0"/>
            <w:szCs w:val="21"/>
          </w:rPr>
          <w:lastRenderedPageBreak/>
          <w:t>l</w:t>
        </w:r>
        <w:r w:rsidRPr="0085376A">
          <w:rPr>
            <w:rFonts w:ascii="Segoe UI" w:eastAsia="宋体" w:hAnsi="Segoe UI" w:cs="Segoe UI"/>
            <w:kern w:val="0"/>
            <w:szCs w:val="21"/>
          </w:rPr>
          <w:t>视图（</w:t>
        </w:r>
        <w:r w:rsidRPr="0085376A">
          <w:rPr>
            <w:rFonts w:ascii="Segoe UI" w:eastAsia="宋体" w:hAnsi="Segoe UI" w:cs="Segoe UI"/>
            <w:kern w:val="0"/>
            <w:szCs w:val="21"/>
          </w:rPr>
          <w:t>view</w:t>
        </w:r>
        <w:r w:rsidRPr="0085376A">
          <w:rPr>
            <w:rFonts w:ascii="Segoe UI" w:eastAsia="宋体" w:hAnsi="Segoe UI" w:cs="Segoe UI"/>
            <w:kern w:val="0"/>
            <w:szCs w:val="21"/>
          </w:rPr>
          <w:t>）对象：是应用程序中负责生成用户界面的部分。也是在整个</w:t>
        </w:r>
        <w:r w:rsidRPr="0085376A">
          <w:rPr>
            <w:rFonts w:ascii="Segoe UI" w:eastAsia="宋体" w:hAnsi="Segoe UI" w:cs="Segoe UI"/>
            <w:kern w:val="0"/>
            <w:szCs w:val="21"/>
          </w:rPr>
          <w:t>mvc</w:t>
        </w:r>
        <w:r w:rsidRPr="0085376A">
          <w:rPr>
            <w:rFonts w:ascii="Segoe UI" w:eastAsia="宋体" w:hAnsi="Segoe UI" w:cs="Segoe UI"/>
            <w:kern w:val="0"/>
            <w:szCs w:val="21"/>
          </w:rPr>
          <w:t>架构中用户唯一可以看到的一层，接收用户的输入，显示处理结果。</w:t>
        </w:r>
        <w:r w:rsidRPr="0085376A">
          <w:rPr>
            <w:rFonts w:ascii="Segoe UI" w:eastAsia="宋体" w:hAnsi="Segoe UI" w:cs="Segoe UI"/>
            <w:kern w:val="0"/>
            <w:szCs w:val="21"/>
          </w:rPr>
          <w:br/>
        </w:r>
        <w:r w:rsidRPr="0085376A">
          <w:rPr>
            <w:rFonts w:ascii="Segoe UI" w:eastAsia="宋体" w:hAnsi="Segoe UI" w:cs="Segoe UI"/>
            <w:kern w:val="0"/>
            <w:szCs w:val="21"/>
          </w:rPr>
          <w:br/>
          <w:t>l</w:t>
        </w:r>
        <w:r w:rsidRPr="0085376A">
          <w:rPr>
            <w:rFonts w:ascii="Segoe UI" w:eastAsia="宋体" w:hAnsi="Segoe UI" w:cs="Segoe UI"/>
            <w:kern w:val="0"/>
            <w:szCs w:val="21"/>
          </w:rPr>
          <w:t>控制器（</w:t>
        </w:r>
        <w:r w:rsidRPr="0085376A">
          <w:rPr>
            <w:rFonts w:ascii="Segoe UI" w:eastAsia="宋体" w:hAnsi="Segoe UI" w:cs="Segoe UI"/>
            <w:kern w:val="0"/>
            <w:szCs w:val="21"/>
          </w:rPr>
          <w:t>control</w:t>
        </w:r>
        <w:r w:rsidRPr="0085376A">
          <w:rPr>
            <w:rFonts w:ascii="Segoe UI" w:eastAsia="宋体" w:hAnsi="Segoe UI" w:cs="Segoe UI"/>
            <w:kern w:val="0"/>
            <w:szCs w:val="21"/>
          </w:rPr>
          <w:t>）对象：是根据用户的输入，控制用户界面数据显示及更新</w:t>
        </w:r>
        <w:r w:rsidRPr="0085376A">
          <w:rPr>
            <w:rFonts w:ascii="Segoe UI" w:eastAsia="宋体" w:hAnsi="Segoe UI" w:cs="Segoe UI"/>
            <w:kern w:val="0"/>
            <w:szCs w:val="21"/>
          </w:rPr>
          <w:t>model</w:t>
        </w:r>
        <w:r w:rsidRPr="0085376A">
          <w:rPr>
            <w:rFonts w:ascii="Segoe UI" w:eastAsia="宋体" w:hAnsi="Segoe UI" w:cs="Segoe UI"/>
            <w:kern w:val="0"/>
            <w:szCs w:val="21"/>
          </w:rPr>
          <w:t>对象状态的部分，控制器更重要的一种导航功能，想用用户出发的相关事件，交给</w:t>
        </w:r>
        <w:r w:rsidRPr="0085376A">
          <w:rPr>
            <w:rFonts w:ascii="Segoe UI" w:eastAsia="宋体" w:hAnsi="Segoe UI" w:cs="Segoe UI"/>
            <w:kern w:val="0"/>
            <w:szCs w:val="21"/>
          </w:rPr>
          <w:t>m</w:t>
        </w:r>
        <w:r w:rsidRPr="0085376A">
          <w:rPr>
            <w:rFonts w:ascii="Segoe UI" w:eastAsia="宋体" w:hAnsi="Segoe UI" w:cs="Segoe UI"/>
            <w:kern w:val="0"/>
            <w:szCs w:val="21"/>
          </w:rPr>
          <w:t>哦得了处理。</w:t>
        </w:r>
        <w:r w:rsidRPr="0085376A">
          <w:rPr>
            <w:rFonts w:ascii="Segoe UI" w:eastAsia="宋体" w:hAnsi="Segoe UI" w:cs="Segoe UI"/>
            <w:kern w:val="0"/>
            <w:szCs w:val="21"/>
          </w:rPr>
          <w:br/>
        </w:r>
        <w:r w:rsidRPr="0085376A">
          <w:rPr>
            <w:rFonts w:ascii="Segoe UI" w:eastAsia="宋体" w:hAnsi="Segoe UI" w:cs="Segoe UI"/>
            <w:kern w:val="0"/>
            <w:szCs w:val="21"/>
          </w:rPr>
          <w:br/>
          <w:t>android</w:t>
        </w:r>
        <w:r w:rsidRPr="0085376A">
          <w:rPr>
            <w:rFonts w:ascii="Segoe UI" w:eastAsia="宋体" w:hAnsi="Segoe UI" w:cs="Segoe UI"/>
            <w:kern w:val="0"/>
            <w:szCs w:val="21"/>
          </w:rPr>
          <w:t>鼓励弱耦合和组件的重用，在</w:t>
        </w:r>
        <w:r w:rsidRPr="0085376A">
          <w:rPr>
            <w:rFonts w:ascii="Segoe UI" w:eastAsia="宋体" w:hAnsi="Segoe UI" w:cs="Segoe UI"/>
            <w:kern w:val="0"/>
            <w:szCs w:val="21"/>
          </w:rPr>
          <w:t>android</w:t>
        </w:r>
        <w:r w:rsidRPr="0085376A">
          <w:rPr>
            <w:rFonts w:ascii="Segoe UI" w:eastAsia="宋体" w:hAnsi="Segoe UI" w:cs="Segoe UI"/>
            <w:kern w:val="0"/>
            <w:szCs w:val="21"/>
          </w:rPr>
          <w:t>中</w:t>
        </w:r>
        <w:r w:rsidRPr="0085376A">
          <w:rPr>
            <w:rFonts w:ascii="Segoe UI" w:eastAsia="宋体" w:hAnsi="Segoe UI" w:cs="Segoe UI"/>
            <w:kern w:val="0"/>
            <w:szCs w:val="21"/>
          </w:rPr>
          <w:t>mvc</w:t>
        </w:r>
        <w:r w:rsidRPr="0085376A">
          <w:rPr>
            <w:rFonts w:ascii="Segoe UI" w:eastAsia="宋体" w:hAnsi="Segoe UI" w:cs="Segoe UI"/>
            <w:kern w:val="0"/>
            <w:szCs w:val="21"/>
          </w:rPr>
          <w:t>的具体体现如下：</w:t>
        </w:r>
        <w:r w:rsidRPr="0085376A">
          <w:rPr>
            <w:rFonts w:ascii="Segoe UI" w:eastAsia="宋体" w:hAnsi="Segoe UI" w:cs="Segoe UI"/>
            <w:kern w:val="0"/>
            <w:szCs w:val="21"/>
          </w:rPr>
          <w:br/>
        </w:r>
        <w:r w:rsidRPr="0085376A">
          <w:rPr>
            <w:rFonts w:ascii="Segoe UI" w:eastAsia="宋体" w:hAnsi="Segoe UI" w:cs="Segoe UI"/>
            <w:kern w:val="0"/>
            <w:szCs w:val="21"/>
          </w:rPr>
          <w:br/>
          <w:t>1)</w:t>
        </w:r>
        <w:r w:rsidRPr="0085376A">
          <w:rPr>
            <w:rFonts w:ascii="Segoe UI" w:eastAsia="宋体" w:hAnsi="Segoe UI" w:cs="Segoe UI"/>
            <w:kern w:val="0"/>
            <w:szCs w:val="21"/>
          </w:rPr>
          <w:t>视图层（</w:t>
        </w:r>
        <w:r w:rsidRPr="0085376A">
          <w:rPr>
            <w:rFonts w:ascii="Segoe UI" w:eastAsia="宋体" w:hAnsi="Segoe UI" w:cs="Segoe UI"/>
            <w:kern w:val="0"/>
            <w:szCs w:val="21"/>
          </w:rPr>
          <w:t>view</w:t>
        </w:r>
        <w:r w:rsidRPr="0085376A">
          <w:rPr>
            <w:rFonts w:ascii="Segoe UI" w:eastAsia="宋体" w:hAnsi="Segoe UI" w:cs="Segoe UI"/>
            <w:kern w:val="0"/>
            <w:szCs w:val="21"/>
          </w:rPr>
          <w:t>）：一般采用</w:t>
        </w:r>
        <w:r w:rsidRPr="0085376A">
          <w:rPr>
            <w:rFonts w:ascii="Segoe UI" w:eastAsia="宋体" w:hAnsi="Segoe UI" w:cs="Segoe UI"/>
            <w:kern w:val="0"/>
            <w:szCs w:val="21"/>
          </w:rPr>
          <w:t>xml</w:t>
        </w:r>
        <w:r w:rsidRPr="0085376A">
          <w:rPr>
            <w:rFonts w:ascii="Segoe UI" w:eastAsia="宋体" w:hAnsi="Segoe UI" w:cs="Segoe UI"/>
            <w:kern w:val="0"/>
            <w:szCs w:val="21"/>
          </w:rPr>
          <w:t>文件进行界面的描述，使用的时候可以非常方便的引入，当然，如何你对</w:t>
        </w:r>
        <w:r w:rsidRPr="0085376A">
          <w:rPr>
            <w:rFonts w:ascii="Segoe UI" w:eastAsia="宋体" w:hAnsi="Segoe UI" w:cs="Segoe UI"/>
            <w:kern w:val="0"/>
            <w:szCs w:val="21"/>
          </w:rPr>
          <w:t>android</w:t>
        </w:r>
        <w:r w:rsidRPr="0085376A">
          <w:rPr>
            <w:rFonts w:ascii="Segoe UI" w:eastAsia="宋体" w:hAnsi="Segoe UI" w:cs="Segoe UI"/>
            <w:kern w:val="0"/>
            <w:szCs w:val="21"/>
          </w:rPr>
          <w:t>了解的比较的多了话，就一定</w:t>
        </w:r>
        <w:r w:rsidRPr="0085376A">
          <w:rPr>
            <w:rFonts w:ascii="Segoe UI" w:eastAsia="宋体" w:hAnsi="Segoe UI" w:cs="Segoe UI"/>
            <w:kern w:val="0"/>
            <w:szCs w:val="21"/>
          </w:rPr>
          <w:t xml:space="preserve"> </w:t>
        </w:r>
        <w:r w:rsidRPr="0085376A">
          <w:rPr>
            <w:rFonts w:ascii="Segoe UI" w:eastAsia="宋体" w:hAnsi="Segoe UI" w:cs="Segoe UI"/>
            <w:kern w:val="0"/>
            <w:szCs w:val="21"/>
          </w:rPr>
          <w:t>可以想到在</w:t>
        </w:r>
        <w:r w:rsidRPr="0085376A">
          <w:rPr>
            <w:rFonts w:ascii="Segoe UI" w:eastAsia="宋体" w:hAnsi="Segoe UI" w:cs="Segoe UI"/>
            <w:kern w:val="0"/>
            <w:szCs w:val="21"/>
          </w:rPr>
          <w:t>android</w:t>
        </w:r>
        <w:r w:rsidRPr="0085376A">
          <w:rPr>
            <w:rFonts w:ascii="Segoe UI" w:eastAsia="宋体" w:hAnsi="Segoe UI" w:cs="Segoe UI"/>
            <w:kern w:val="0"/>
            <w:szCs w:val="21"/>
          </w:rPr>
          <w:t>中也可以使用</w:t>
        </w:r>
        <w:r w:rsidRPr="0085376A">
          <w:rPr>
            <w:rFonts w:ascii="Segoe UI" w:eastAsia="宋体" w:hAnsi="Segoe UI" w:cs="Segoe UI"/>
            <w:kern w:val="0"/>
            <w:szCs w:val="21"/>
          </w:rPr>
          <w:t>javascript+html</w:t>
        </w:r>
        <w:r w:rsidRPr="0085376A">
          <w:rPr>
            <w:rFonts w:ascii="Segoe UI" w:eastAsia="宋体" w:hAnsi="Segoe UI" w:cs="Segoe UI"/>
            <w:kern w:val="0"/>
            <w:szCs w:val="21"/>
          </w:rPr>
          <w:t>等的方式作为</w:t>
        </w:r>
        <w:r w:rsidRPr="0085376A">
          <w:rPr>
            <w:rFonts w:ascii="Segoe UI" w:eastAsia="宋体" w:hAnsi="Segoe UI" w:cs="Segoe UI"/>
            <w:kern w:val="0"/>
            <w:szCs w:val="21"/>
          </w:rPr>
          <w:t>view</w:t>
        </w:r>
        <w:r w:rsidRPr="0085376A">
          <w:rPr>
            <w:rFonts w:ascii="Segoe UI" w:eastAsia="宋体" w:hAnsi="Segoe UI" w:cs="Segoe UI"/>
            <w:kern w:val="0"/>
            <w:szCs w:val="21"/>
          </w:rPr>
          <w:t>层，当然这里需要进行</w:t>
        </w:r>
        <w:r w:rsidRPr="0085376A">
          <w:rPr>
            <w:rFonts w:ascii="Segoe UI" w:eastAsia="宋体" w:hAnsi="Segoe UI" w:cs="Segoe UI"/>
            <w:kern w:val="0"/>
            <w:szCs w:val="21"/>
          </w:rPr>
          <w:t>java</w:t>
        </w:r>
        <w:r w:rsidRPr="0085376A">
          <w:rPr>
            <w:rFonts w:ascii="Segoe UI" w:eastAsia="宋体" w:hAnsi="Segoe UI" w:cs="Segoe UI"/>
            <w:kern w:val="0"/>
            <w:szCs w:val="21"/>
          </w:rPr>
          <w:t>和</w:t>
        </w:r>
        <w:r w:rsidRPr="0085376A">
          <w:rPr>
            <w:rFonts w:ascii="Segoe UI" w:eastAsia="宋体" w:hAnsi="Segoe UI" w:cs="Segoe UI"/>
            <w:kern w:val="0"/>
            <w:szCs w:val="21"/>
          </w:rPr>
          <w:t>javascript</w:t>
        </w:r>
        <w:r w:rsidRPr="0085376A">
          <w:rPr>
            <w:rFonts w:ascii="Segoe UI" w:eastAsia="宋体" w:hAnsi="Segoe UI" w:cs="Segoe UI"/>
            <w:kern w:val="0"/>
            <w:szCs w:val="21"/>
          </w:rPr>
          <w:t>之间的通</w:t>
        </w:r>
        <w:r w:rsidRPr="0085376A">
          <w:rPr>
            <w:rFonts w:ascii="Segoe UI" w:eastAsia="宋体" w:hAnsi="Segoe UI" w:cs="Segoe UI"/>
            <w:kern w:val="0"/>
            <w:szCs w:val="21"/>
          </w:rPr>
          <w:t xml:space="preserve"> </w:t>
        </w:r>
        <w:r w:rsidRPr="0085376A">
          <w:rPr>
            <w:rFonts w:ascii="Segoe UI" w:eastAsia="宋体" w:hAnsi="Segoe UI" w:cs="Segoe UI"/>
            <w:kern w:val="0"/>
            <w:szCs w:val="21"/>
          </w:rPr>
          <w:t>信，幸运的是，</w:t>
        </w:r>
        <w:r w:rsidRPr="0085376A">
          <w:rPr>
            <w:rFonts w:ascii="Segoe UI" w:eastAsia="宋体" w:hAnsi="Segoe UI" w:cs="Segoe UI"/>
            <w:kern w:val="0"/>
            <w:szCs w:val="21"/>
          </w:rPr>
          <w:t>android</w:t>
        </w:r>
        <w:r w:rsidRPr="0085376A">
          <w:rPr>
            <w:rFonts w:ascii="Segoe UI" w:eastAsia="宋体" w:hAnsi="Segoe UI" w:cs="Segoe UI"/>
            <w:kern w:val="0"/>
            <w:szCs w:val="21"/>
          </w:rPr>
          <w:t>提供了它们之间非常方便的通信实现。</w:t>
        </w:r>
        <w:r w:rsidRPr="0085376A">
          <w:rPr>
            <w:rFonts w:ascii="Segoe UI" w:eastAsia="宋体" w:hAnsi="Segoe UI" w:cs="Segoe UI"/>
            <w:kern w:val="0"/>
            <w:szCs w:val="21"/>
          </w:rPr>
          <w:br/>
        </w:r>
        <w:r w:rsidRPr="0085376A">
          <w:rPr>
            <w:rFonts w:ascii="Segoe UI" w:eastAsia="宋体" w:hAnsi="Segoe UI" w:cs="Segoe UI"/>
            <w:kern w:val="0"/>
            <w:szCs w:val="21"/>
          </w:rPr>
          <w:br/>
          <w:t>2)</w:t>
        </w:r>
        <w:r w:rsidRPr="0085376A">
          <w:rPr>
            <w:rFonts w:ascii="Segoe UI" w:eastAsia="宋体" w:hAnsi="Segoe UI" w:cs="Segoe UI"/>
            <w:kern w:val="0"/>
            <w:szCs w:val="21"/>
          </w:rPr>
          <w:t>控制层（</w:t>
        </w:r>
        <w:r w:rsidRPr="0085376A">
          <w:rPr>
            <w:rFonts w:ascii="Segoe UI" w:eastAsia="宋体" w:hAnsi="Segoe UI" w:cs="Segoe UI"/>
            <w:kern w:val="0"/>
            <w:szCs w:val="21"/>
          </w:rPr>
          <w:t>controller</w:t>
        </w:r>
        <w:r w:rsidRPr="0085376A">
          <w:rPr>
            <w:rFonts w:ascii="Segoe UI" w:eastAsia="宋体" w:hAnsi="Segoe UI" w:cs="Segoe UI"/>
            <w:kern w:val="0"/>
            <w:szCs w:val="21"/>
          </w:rPr>
          <w:t>）：</w:t>
        </w:r>
        <w:r w:rsidRPr="0085376A">
          <w:rPr>
            <w:rFonts w:ascii="Segoe UI" w:eastAsia="宋体" w:hAnsi="Segoe UI" w:cs="Segoe UI"/>
            <w:kern w:val="0"/>
            <w:szCs w:val="21"/>
          </w:rPr>
          <w:t>android</w:t>
        </w:r>
        <w:r w:rsidRPr="0085376A">
          <w:rPr>
            <w:rFonts w:ascii="Segoe UI" w:eastAsia="宋体" w:hAnsi="Segoe UI" w:cs="Segoe UI"/>
            <w:kern w:val="0"/>
            <w:szCs w:val="21"/>
          </w:rPr>
          <w:t>的控制层的重</w:t>
        </w:r>
        <w:r w:rsidRPr="0085376A">
          <w:rPr>
            <w:rFonts w:ascii="Segoe UI" w:eastAsia="宋体" w:hAnsi="Segoe UI" w:cs="Segoe UI"/>
            <w:kern w:val="0"/>
            <w:szCs w:val="21"/>
          </w:rPr>
          <w:t xml:space="preserve"> </w:t>
        </w:r>
        <w:r w:rsidRPr="0085376A">
          <w:rPr>
            <w:rFonts w:ascii="Segoe UI" w:eastAsia="宋体" w:hAnsi="Segoe UI" w:cs="Segoe UI"/>
            <w:kern w:val="0"/>
            <w:szCs w:val="21"/>
          </w:rPr>
          <w:t>任通常落在了众多的</w:t>
        </w:r>
        <w:r w:rsidRPr="0085376A">
          <w:rPr>
            <w:rFonts w:ascii="Segoe UI" w:eastAsia="宋体" w:hAnsi="Segoe UI" w:cs="Segoe UI"/>
            <w:kern w:val="0"/>
            <w:szCs w:val="21"/>
          </w:rPr>
          <w:t>acitvity</w:t>
        </w:r>
        <w:r w:rsidRPr="0085376A">
          <w:rPr>
            <w:rFonts w:ascii="Segoe UI" w:eastAsia="宋体" w:hAnsi="Segoe UI" w:cs="Segoe UI"/>
            <w:kern w:val="0"/>
            <w:szCs w:val="21"/>
          </w:rPr>
          <w:t>的肩上，这句话也就暗含了不要在</w:t>
        </w:r>
        <w:r w:rsidRPr="0085376A">
          <w:rPr>
            <w:rFonts w:ascii="Segoe UI" w:eastAsia="宋体" w:hAnsi="Segoe UI" w:cs="Segoe UI"/>
            <w:kern w:val="0"/>
            <w:szCs w:val="21"/>
          </w:rPr>
          <w:t>acitivity</w:t>
        </w:r>
        <w:r w:rsidRPr="0085376A">
          <w:rPr>
            <w:rFonts w:ascii="Segoe UI" w:eastAsia="宋体" w:hAnsi="Segoe UI" w:cs="Segoe UI"/>
            <w:kern w:val="0"/>
            <w:szCs w:val="21"/>
          </w:rPr>
          <w:t>中写代码，要通过</w:t>
        </w:r>
        <w:r w:rsidRPr="0085376A">
          <w:rPr>
            <w:rFonts w:ascii="Segoe UI" w:eastAsia="宋体" w:hAnsi="Segoe UI" w:cs="Segoe UI"/>
            <w:kern w:val="0"/>
            <w:szCs w:val="21"/>
          </w:rPr>
          <w:t>activity</w:t>
        </w:r>
        <w:r w:rsidRPr="0085376A">
          <w:rPr>
            <w:rFonts w:ascii="Segoe UI" w:eastAsia="宋体" w:hAnsi="Segoe UI" w:cs="Segoe UI"/>
            <w:kern w:val="0"/>
            <w:szCs w:val="21"/>
          </w:rPr>
          <w:t>交割</w:t>
        </w:r>
        <w:r w:rsidRPr="0085376A">
          <w:rPr>
            <w:rFonts w:ascii="Segoe UI" w:eastAsia="宋体" w:hAnsi="Segoe UI" w:cs="Segoe UI"/>
            <w:kern w:val="0"/>
            <w:szCs w:val="21"/>
          </w:rPr>
          <w:t>model</w:t>
        </w:r>
        <w:r w:rsidRPr="0085376A">
          <w:rPr>
            <w:rFonts w:ascii="Segoe UI" w:eastAsia="宋体" w:hAnsi="Segoe UI" w:cs="Segoe UI"/>
            <w:kern w:val="0"/>
            <w:szCs w:val="21"/>
          </w:rPr>
          <w:t>业务逻辑层处理，</w:t>
        </w:r>
        <w:r w:rsidRPr="0085376A">
          <w:rPr>
            <w:rFonts w:ascii="Segoe UI" w:eastAsia="宋体" w:hAnsi="Segoe UI" w:cs="Segoe UI"/>
            <w:kern w:val="0"/>
            <w:szCs w:val="21"/>
          </w:rPr>
          <w:t xml:space="preserve"> </w:t>
        </w:r>
        <w:r w:rsidRPr="0085376A">
          <w:rPr>
            <w:rFonts w:ascii="Segoe UI" w:eastAsia="宋体" w:hAnsi="Segoe UI" w:cs="Segoe UI"/>
            <w:kern w:val="0"/>
            <w:szCs w:val="21"/>
          </w:rPr>
          <w:t>这样做的另外一个原因是</w:t>
        </w:r>
        <w:r w:rsidRPr="0085376A">
          <w:rPr>
            <w:rFonts w:ascii="Segoe UI" w:eastAsia="宋体" w:hAnsi="Segoe UI" w:cs="Segoe UI"/>
            <w:kern w:val="0"/>
            <w:szCs w:val="21"/>
          </w:rPr>
          <w:t>android</w:t>
        </w:r>
        <w:r w:rsidRPr="0085376A">
          <w:rPr>
            <w:rFonts w:ascii="Segoe UI" w:eastAsia="宋体" w:hAnsi="Segoe UI" w:cs="Segoe UI"/>
            <w:kern w:val="0"/>
            <w:szCs w:val="21"/>
          </w:rPr>
          <w:t>中的</w:t>
        </w:r>
        <w:r w:rsidRPr="0085376A">
          <w:rPr>
            <w:rFonts w:ascii="Segoe UI" w:eastAsia="宋体" w:hAnsi="Segoe UI" w:cs="Segoe UI"/>
            <w:kern w:val="0"/>
            <w:szCs w:val="21"/>
          </w:rPr>
          <w:t>acitivity</w:t>
        </w:r>
        <w:r w:rsidRPr="0085376A">
          <w:rPr>
            <w:rFonts w:ascii="Segoe UI" w:eastAsia="宋体" w:hAnsi="Segoe UI" w:cs="Segoe UI"/>
            <w:kern w:val="0"/>
            <w:szCs w:val="21"/>
          </w:rPr>
          <w:t>的响应时间是</w:t>
        </w:r>
        <w:r w:rsidRPr="0085376A">
          <w:rPr>
            <w:rFonts w:ascii="Segoe UI" w:eastAsia="宋体" w:hAnsi="Segoe UI" w:cs="Segoe UI"/>
            <w:kern w:val="0"/>
            <w:szCs w:val="21"/>
          </w:rPr>
          <w:t>5s</w:t>
        </w:r>
        <w:r w:rsidRPr="0085376A">
          <w:rPr>
            <w:rFonts w:ascii="Segoe UI" w:eastAsia="宋体" w:hAnsi="Segoe UI" w:cs="Segoe UI"/>
            <w:kern w:val="0"/>
            <w:szCs w:val="21"/>
          </w:rPr>
          <w:t>，如果耗时的操作放在这里，程序就很容易被回收掉。</w:t>
        </w:r>
        <w:r w:rsidRPr="0085376A">
          <w:rPr>
            <w:rFonts w:ascii="Segoe UI" w:eastAsia="宋体" w:hAnsi="Segoe UI" w:cs="Segoe UI"/>
            <w:kern w:val="0"/>
            <w:szCs w:val="21"/>
          </w:rPr>
          <w:br/>
        </w:r>
        <w:r w:rsidRPr="0085376A">
          <w:rPr>
            <w:rFonts w:ascii="Segoe UI" w:eastAsia="宋体" w:hAnsi="Segoe UI" w:cs="Segoe UI"/>
            <w:kern w:val="0"/>
            <w:szCs w:val="21"/>
          </w:rPr>
          <w:br/>
          <w:t>3)</w:t>
        </w:r>
        <w:r w:rsidRPr="0085376A">
          <w:rPr>
            <w:rFonts w:ascii="Segoe UI" w:eastAsia="宋体" w:hAnsi="Segoe UI" w:cs="Segoe UI"/>
            <w:kern w:val="0"/>
            <w:szCs w:val="21"/>
          </w:rPr>
          <w:t>模型层（</w:t>
        </w:r>
        <w:r w:rsidRPr="0085376A">
          <w:rPr>
            <w:rFonts w:ascii="Segoe UI" w:eastAsia="宋体" w:hAnsi="Segoe UI" w:cs="Segoe UI"/>
            <w:kern w:val="0"/>
            <w:szCs w:val="21"/>
          </w:rPr>
          <w:t>model</w:t>
        </w:r>
        <w:r w:rsidRPr="0085376A">
          <w:rPr>
            <w:rFonts w:ascii="Segoe UI" w:eastAsia="宋体" w:hAnsi="Segoe UI" w:cs="Segoe UI"/>
            <w:kern w:val="0"/>
            <w:szCs w:val="21"/>
          </w:rPr>
          <w:t>）：对数据库的操作、对网络等的操作都应该在</w:t>
        </w:r>
        <w:r w:rsidRPr="0085376A">
          <w:rPr>
            <w:rFonts w:ascii="Segoe UI" w:eastAsia="宋体" w:hAnsi="Segoe UI" w:cs="Segoe UI"/>
            <w:kern w:val="0"/>
            <w:szCs w:val="21"/>
          </w:rPr>
          <w:t>model</w:t>
        </w:r>
        <w:r w:rsidRPr="0085376A">
          <w:rPr>
            <w:rFonts w:ascii="Segoe UI" w:eastAsia="宋体" w:hAnsi="Segoe UI" w:cs="Segoe UI"/>
            <w:kern w:val="0"/>
            <w:szCs w:val="21"/>
          </w:rPr>
          <w:t>里面处理，当然对业务计算等操作也是必须放在的该层的。</w:t>
        </w:r>
        <w:r w:rsidRPr="0085376A">
          <w:rPr>
            <w:rFonts w:ascii="Segoe UI" w:eastAsia="宋体" w:hAnsi="Segoe UI" w:cs="Segoe UI"/>
            <w:kern w:val="0"/>
            <w:szCs w:val="21"/>
          </w:rPr>
          <w:br/>
          <w:t>9</w:t>
        </w:r>
        <w:r w:rsidRPr="0085376A">
          <w:rPr>
            <w:rFonts w:ascii="Segoe UI" w:eastAsia="宋体" w:hAnsi="Segoe UI" w:cs="Segoe UI"/>
            <w:kern w:val="0"/>
            <w:szCs w:val="21"/>
          </w:rPr>
          <w:t>、</w:t>
        </w:r>
        <w:r w:rsidRPr="0085376A">
          <w:rPr>
            <w:rFonts w:ascii="Segoe UI" w:eastAsia="宋体" w:hAnsi="Segoe UI" w:cs="Segoe UI"/>
            <w:kern w:val="0"/>
            <w:szCs w:val="21"/>
          </w:rPr>
          <w:t>Activity</w:t>
        </w:r>
        <w:r w:rsidRPr="0085376A">
          <w:rPr>
            <w:rFonts w:ascii="Segoe UI" w:eastAsia="宋体" w:hAnsi="Segoe UI" w:cs="Segoe UI"/>
            <w:kern w:val="0"/>
            <w:szCs w:val="21"/>
          </w:rPr>
          <w:t>的生命周期</w:t>
        </w:r>
        <w:r w:rsidRPr="0085376A">
          <w:rPr>
            <w:rFonts w:ascii="Segoe UI" w:eastAsia="宋体" w:hAnsi="Segoe UI" w:cs="Segoe UI"/>
            <w:kern w:val="0"/>
            <w:szCs w:val="21"/>
          </w:rPr>
          <w:br/>
        </w:r>
        <w:r w:rsidRPr="0085376A">
          <w:rPr>
            <w:rFonts w:ascii="Segoe UI" w:eastAsia="宋体" w:hAnsi="Segoe UI" w:cs="Segoe UI"/>
            <w:kern w:val="0"/>
            <w:szCs w:val="21"/>
          </w:rPr>
          <w:t>和其他手机</w:t>
        </w:r>
        <w:r w:rsidRPr="0085376A">
          <w:rPr>
            <w:rFonts w:ascii="Segoe UI" w:eastAsia="宋体" w:hAnsi="Segoe UI" w:cs="Segoe UI"/>
            <w:kern w:val="0"/>
            <w:szCs w:val="21"/>
          </w:rPr>
          <w:t xml:space="preserve"> </w:t>
        </w:r>
        <w:r w:rsidRPr="0085376A">
          <w:rPr>
            <w:rFonts w:ascii="Segoe UI" w:eastAsia="宋体" w:hAnsi="Segoe UI" w:cs="Segoe UI"/>
            <w:kern w:val="0"/>
            <w:szCs w:val="21"/>
          </w:rPr>
          <w:t>平台</w:t>
        </w:r>
        <w:r w:rsidRPr="0085376A">
          <w:rPr>
            <w:rFonts w:ascii="Segoe UI" w:eastAsia="宋体" w:hAnsi="Segoe UI" w:cs="Segoe UI"/>
            <w:kern w:val="0"/>
            <w:szCs w:val="21"/>
          </w:rPr>
          <w:t xml:space="preserve"> </w:t>
        </w:r>
        <w:r w:rsidRPr="0085376A">
          <w:rPr>
            <w:rFonts w:ascii="Segoe UI" w:eastAsia="宋体" w:hAnsi="Segoe UI" w:cs="Segoe UI"/>
            <w:kern w:val="0"/>
            <w:szCs w:val="21"/>
          </w:rPr>
          <w:t>的应用</w:t>
        </w:r>
        <w:r w:rsidRPr="0085376A">
          <w:rPr>
            <w:rFonts w:ascii="Segoe UI" w:eastAsia="宋体" w:hAnsi="Segoe UI" w:cs="Segoe UI"/>
            <w:kern w:val="0"/>
            <w:szCs w:val="21"/>
          </w:rPr>
          <w:t xml:space="preserve"> </w:t>
        </w:r>
        <w:r w:rsidRPr="0085376A">
          <w:rPr>
            <w:rFonts w:ascii="Segoe UI" w:eastAsia="宋体" w:hAnsi="Segoe UI" w:cs="Segoe UI"/>
            <w:kern w:val="0"/>
            <w:szCs w:val="21"/>
          </w:rPr>
          <w:t>程序</w:t>
        </w:r>
        <w:r w:rsidRPr="0085376A">
          <w:rPr>
            <w:rFonts w:ascii="Segoe UI" w:eastAsia="宋体" w:hAnsi="Segoe UI" w:cs="Segoe UI"/>
            <w:kern w:val="0"/>
            <w:szCs w:val="21"/>
          </w:rPr>
          <w:t xml:space="preserve"> </w:t>
        </w:r>
        <w:r w:rsidRPr="0085376A">
          <w:rPr>
            <w:rFonts w:ascii="Segoe UI" w:eastAsia="宋体" w:hAnsi="Segoe UI" w:cs="Segoe UI"/>
            <w:kern w:val="0"/>
            <w:szCs w:val="21"/>
          </w:rPr>
          <w:t>一样，</w:t>
        </w:r>
        <w:r w:rsidRPr="0085376A">
          <w:rPr>
            <w:rFonts w:ascii="Segoe UI" w:eastAsia="宋体" w:hAnsi="Segoe UI" w:cs="Segoe UI"/>
            <w:kern w:val="0"/>
            <w:szCs w:val="21"/>
          </w:rPr>
          <w:t>Android</w:t>
        </w:r>
        <w:r w:rsidRPr="0085376A">
          <w:rPr>
            <w:rFonts w:ascii="Segoe UI" w:eastAsia="宋体" w:hAnsi="Segoe UI" w:cs="Segoe UI"/>
            <w:kern w:val="0"/>
            <w:szCs w:val="21"/>
          </w:rPr>
          <w:t>的应用程序</w:t>
        </w:r>
        <w:r w:rsidRPr="0085376A">
          <w:rPr>
            <w:rFonts w:ascii="Segoe UI" w:eastAsia="宋体" w:hAnsi="Segoe UI" w:cs="Segoe UI"/>
            <w:kern w:val="0"/>
            <w:szCs w:val="21"/>
          </w:rPr>
          <w:t xml:space="preserve"> </w:t>
        </w:r>
        <w:r w:rsidRPr="0085376A">
          <w:rPr>
            <w:rFonts w:ascii="Segoe UI" w:eastAsia="宋体" w:hAnsi="Segoe UI" w:cs="Segoe UI"/>
            <w:kern w:val="0"/>
            <w:szCs w:val="21"/>
          </w:rPr>
          <w:t>的生命周期是被统一掌控</w:t>
        </w:r>
        <w:r w:rsidRPr="0085376A">
          <w:rPr>
            <w:rFonts w:ascii="Segoe UI" w:eastAsia="宋体" w:hAnsi="Segoe UI" w:cs="Segoe UI"/>
            <w:kern w:val="0"/>
            <w:szCs w:val="21"/>
          </w:rPr>
          <w:t xml:space="preserve"> </w:t>
        </w:r>
        <w:r w:rsidRPr="0085376A">
          <w:rPr>
            <w:rFonts w:ascii="Segoe UI" w:eastAsia="宋体" w:hAnsi="Segoe UI" w:cs="Segoe UI"/>
            <w:kern w:val="0"/>
            <w:szCs w:val="21"/>
          </w:rPr>
          <w:t>的，也</w:t>
        </w:r>
        <w:r w:rsidRPr="0085376A">
          <w:rPr>
            <w:rFonts w:ascii="Segoe UI" w:eastAsia="宋体" w:hAnsi="Segoe UI" w:cs="Segoe UI"/>
            <w:kern w:val="0"/>
            <w:szCs w:val="21"/>
          </w:rPr>
          <w:br/>
        </w:r>
        <w:r w:rsidRPr="0085376A">
          <w:rPr>
            <w:rFonts w:ascii="Segoe UI" w:eastAsia="宋体" w:hAnsi="Segoe UI" w:cs="Segoe UI"/>
            <w:kern w:val="0"/>
            <w:szCs w:val="21"/>
          </w:rPr>
          <w:t>就是说我们写的应用程序命运掌握在别人</w:t>
        </w:r>
        <w:r w:rsidRPr="0085376A">
          <w:rPr>
            <w:rFonts w:ascii="Segoe UI" w:eastAsia="宋体" w:hAnsi="Segoe UI" w:cs="Segoe UI"/>
            <w:kern w:val="0"/>
            <w:szCs w:val="21"/>
          </w:rPr>
          <w:t>(</w:t>
        </w:r>
        <w:r w:rsidRPr="0085376A">
          <w:rPr>
            <w:rFonts w:ascii="Segoe UI" w:eastAsia="宋体" w:hAnsi="Segoe UI" w:cs="Segoe UI"/>
            <w:kern w:val="0"/>
            <w:szCs w:val="21"/>
          </w:rPr>
          <w:t>系统</w:t>
        </w:r>
        <w:r w:rsidRPr="0085376A">
          <w:rPr>
            <w:rFonts w:ascii="Segoe UI" w:eastAsia="宋体" w:hAnsi="Segoe UI" w:cs="Segoe UI"/>
            <w:kern w:val="0"/>
            <w:szCs w:val="21"/>
          </w:rPr>
          <w:t>)</w:t>
        </w:r>
        <w:r w:rsidRPr="0085376A">
          <w:rPr>
            <w:rFonts w:ascii="Segoe UI" w:eastAsia="宋体" w:hAnsi="Segoe UI" w:cs="Segoe UI"/>
            <w:kern w:val="0"/>
            <w:szCs w:val="21"/>
          </w:rPr>
          <w:t>的手里，我们不能改变它，只能学习</w:t>
        </w:r>
        <w:r w:rsidRPr="0085376A">
          <w:rPr>
            <w:rFonts w:ascii="Segoe UI" w:eastAsia="宋体" w:hAnsi="Segoe UI" w:cs="Segoe UI"/>
            <w:kern w:val="0"/>
            <w:szCs w:val="21"/>
          </w:rPr>
          <w:t xml:space="preserve"> </w:t>
        </w:r>
        <w:r w:rsidRPr="0085376A">
          <w:rPr>
            <w:rFonts w:ascii="Segoe UI" w:eastAsia="宋体" w:hAnsi="Segoe UI" w:cs="Segoe UI"/>
            <w:kern w:val="0"/>
            <w:szCs w:val="21"/>
          </w:rPr>
          <w:t>并</w:t>
        </w:r>
        <w:r w:rsidRPr="0085376A">
          <w:rPr>
            <w:rFonts w:ascii="Segoe UI" w:eastAsia="宋体" w:hAnsi="Segoe UI" w:cs="Segoe UI"/>
            <w:kern w:val="0"/>
            <w:szCs w:val="21"/>
          </w:rPr>
          <w:br/>
        </w:r>
        <w:r w:rsidRPr="0085376A">
          <w:rPr>
            <w:rFonts w:ascii="Segoe UI" w:eastAsia="宋体" w:hAnsi="Segoe UI" w:cs="Segoe UI"/>
            <w:kern w:val="0"/>
            <w:szCs w:val="21"/>
          </w:rPr>
          <w:t>适应它。</w:t>
        </w:r>
        <w:r w:rsidRPr="0085376A">
          <w:rPr>
            <w:rFonts w:ascii="Segoe UI" w:eastAsia="宋体" w:hAnsi="Segoe UI" w:cs="Segoe UI"/>
            <w:kern w:val="0"/>
            <w:szCs w:val="21"/>
          </w:rPr>
          <w:br/>
        </w:r>
        <w:r w:rsidRPr="0085376A">
          <w:rPr>
            <w:rFonts w:ascii="Segoe UI" w:eastAsia="宋体" w:hAnsi="Segoe UI" w:cs="Segoe UI"/>
            <w:kern w:val="0"/>
            <w:szCs w:val="21"/>
          </w:rPr>
          <w:t>简单地说一下为什么是这样：我们手机在运行</w:t>
        </w:r>
        <w:r w:rsidRPr="0085376A">
          <w:rPr>
            <w:rFonts w:ascii="Segoe UI" w:eastAsia="宋体" w:hAnsi="Segoe UI" w:cs="Segoe UI"/>
            <w:kern w:val="0"/>
            <w:szCs w:val="21"/>
          </w:rPr>
          <w:t xml:space="preserve"> </w:t>
        </w:r>
        <w:r w:rsidRPr="0085376A">
          <w:rPr>
            <w:rFonts w:ascii="Segoe UI" w:eastAsia="宋体" w:hAnsi="Segoe UI" w:cs="Segoe UI"/>
            <w:kern w:val="0"/>
            <w:szCs w:val="21"/>
          </w:rPr>
          <w:t>一个应用程序的时候，有可能打进来电话</w:t>
        </w:r>
        <w:r w:rsidRPr="0085376A">
          <w:rPr>
            <w:rFonts w:ascii="Segoe UI" w:eastAsia="宋体" w:hAnsi="Segoe UI" w:cs="Segoe UI"/>
            <w:kern w:val="0"/>
            <w:szCs w:val="21"/>
          </w:rPr>
          <w:br/>
        </w:r>
        <w:r w:rsidRPr="0085376A">
          <w:rPr>
            <w:rFonts w:ascii="Segoe UI" w:eastAsia="宋体" w:hAnsi="Segoe UI" w:cs="Segoe UI"/>
            <w:kern w:val="0"/>
            <w:szCs w:val="21"/>
          </w:rPr>
          <w:t>发进来短信</w:t>
        </w:r>
        <w:r w:rsidRPr="0085376A">
          <w:rPr>
            <w:rFonts w:ascii="Segoe UI" w:eastAsia="宋体" w:hAnsi="Segoe UI" w:cs="Segoe UI"/>
            <w:kern w:val="0"/>
            <w:szCs w:val="21"/>
          </w:rPr>
          <w:t xml:space="preserve"> </w:t>
        </w:r>
        <w:r w:rsidRPr="0085376A">
          <w:rPr>
            <w:rFonts w:ascii="Segoe UI" w:eastAsia="宋体" w:hAnsi="Segoe UI" w:cs="Segoe UI"/>
            <w:kern w:val="0"/>
            <w:szCs w:val="21"/>
          </w:rPr>
          <w:t>，或者没有电了，这时候程序都会被中断，优先去服务电话的基本功能</w:t>
        </w:r>
        <w:r w:rsidRPr="0085376A">
          <w:rPr>
            <w:rFonts w:ascii="Segoe UI" w:eastAsia="宋体" w:hAnsi="Segoe UI" w:cs="Segoe UI"/>
            <w:kern w:val="0"/>
            <w:szCs w:val="21"/>
          </w:rPr>
          <w:t xml:space="preserve"> </w:t>
        </w:r>
        <w:r w:rsidRPr="0085376A">
          <w:rPr>
            <w:rFonts w:ascii="Segoe UI" w:eastAsia="宋体" w:hAnsi="Segoe UI" w:cs="Segoe UI"/>
            <w:kern w:val="0"/>
            <w:szCs w:val="21"/>
          </w:rPr>
          <w:t>，另</w:t>
        </w:r>
        <w:r w:rsidRPr="0085376A">
          <w:rPr>
            <w:rFonts w:ascii="Segoe UI" w:eastAsia="宋体" w:hAnsi="Segoe UI" w:cs="Segoe UI"/>
            <w:kern w:val="0"/>
            <w:szCs w:val="21"/>
          </w:rPr>
          <w:br/>
        </w:r>
        <w:r w:rsidRPr="0085376A">
          <w:rPr>
            <w:rFonts w:ascii="Segoe UI" w:eastAsia="宋体" w:hAnsi="Segoe UI" w:cs="Segoe UI"/>
            <w:kern w:val="0"/>
            <w:szCs w:val="21"/>
          </w:rPr>
          <w:t>外系统也不允许你占用太多资源</w:t>
        </w:r>
        <w:r w:rsidRPr="0085376A">
          <w:rPr>
            <w:rFonts w:ascii="Segoe UI" w:eastAsia="宋体" w:hAnsi="Segoe UI" w:cs="Segoe UI"/>
            <w:kern w:val="0"/>
            <w:szCs w:val="21"/>
          </w:rPr>
          <w:t xml:space="preserve"> </w:t>
        </w:r>
        <w:r w:rsidRPr="0085376A">
          <w:rPr>
            <w:rFonts w:ascii="Segoe UI" w:eastAsia="宋体" w:hAnsi="Segoe UI" w:cs="Segoe UI"/>
            <w:kern w:val="0"/>
            <w:szCs w:val="21"/>
          </w:rPr>
          <w:t>，至少要保证电话功能吧</w:t>
        </w:r>
        <w:r w:rsidRPr="0085376A">
          <w:rPr>
            <w:rFonts w:ascii="Segoe UI" w:eastAsia="宋体" w:hAnsi="Segoe UI" w:cs="Segoe UI"/>
            <w:kern w:val="0"/>
            <w:szCs w:val="21"/>
          </w:rPr>
          <w:t>,</w:t>
        </w:r>
        <w:r w:rsidRPr="0085376A">
          <w:rPr>
            <w:rFonts w:ascii="Segoe UI" w:eastAsia="宋体" w:hAnsi="Segoe UI" w:cs="Segoe UI"/>
            <w:kern w:val="0"/>
            <w:szCs w:val="21"/>
          </w:rPr>
          <w:t>所以资源不足的时候也就有可</w:t>
        </w:r>
        <w:r w:rsidRPr="0085376A">
          <w:rPr>
            <w:rFonts w:ascii="Segoe UI" w:eastAsia="宋体" w:hAnsi="Segoe UI" w:cs="Segoe UI"/>
            <w:kern w:val="0"/>
            <w:szCs w:val="21"/>
          </w:rPr>
          <w:br/>
        </w:r>
        <w:r w:rsidRPr="0085376A">
          <w:rPr>
            <w:rFonts w:ascii="Segoe UI" w:eastAsia="宋体" w:hAnsi="Segoe UI" w:cs="Segoe UI"/>
            <w:kern w:val="0"/>
            <w:szCs w:val="21"/>
          </w:rPr>
          <w:t>能被干掉。</w:t>
        </w:r>
        <w:r w:rsidRPr="0085376A">
          <w:rPr>
            <w:rFonts w:ascii="Segoe UI" w:eastAsia="宋体" w:hAnsi="Segoe UI" w:cs="Segoe UI"/>
            <w:kern w:val="0"/>
            <w:szCs w:val="21"/>
          </w:rPr>
          <w:br/>
        </w:r>
        <w:r w:rsidRPr="0085376A">
          <w:rPr>
            <w:rFonts w:ascii="Segoe UI" w:eastAsia="宋体" w:hAnsi="Segoe UI" w:cs="Segoe UI"/>
            <w:kern w:val="0"/>
            <w:szCs w:val="21"/>
          </w:rPr>
          <w:t>言归正传，</w:t>
        </w:r>
        <w:r w:rsidRPr="0085376A">
          <w:rPr>
            <w:rFonts w:ascii="Segoe UI" w:eastAsia="宋体" w:hAnsi="Segoe UI" w:cs="Segoe UI"/>
            <w:kern w:val="0"/>
            <w:szCs w:val="21"/>
          </w:rPr>
          <w:t>Activity</w:t>
        </w:r>
        <w:r w:rsidRPr="0085376A">
          <w:rPr>
            <w:rFonts w:ascii="Segoe UI" w:eastAsia="宋体" w:hAnsi="Segoe UI" w:cs="Segoe UI"/>
            <w:kern w:val="0"/>
            <w:szCs w:val="21"/>
          </w:rPr>
          <w:t>的基本生命周期如下代码</w:t>
        </w:r>
        <w:r w:rsidRPr="0085376A">
          <w:rPr>
            <w:rFonts w:ascii="Segoe UI" w:eastAsia="宋体" w:hAnsi="Segoe UI" w:cs="Segoe UI"/>
            <w:kern w:val="0"/>
            <w:szCs w:val="21"/>
          </w:rPr>
          <w:t xml:space="preserve"> </w:t>
        </w:r>
        <w:r w:rsidRPr="0085376A">
          <w:rPr>
            <w:rFonts w:ascii="Segoe UI" w:eastAsia="宋体" w:hAnsi="Segoe UI" w:cs="Segoe UI"/>
            <w:kern w:val="0"/>
            <w:szCs w:val="21"/>
          </w:rPr>
          <w:t>所示：</w:t>
        </w:r>
        <w:r w:rsidRPr="0085376A">
          <w:rPr>
            <w:rFonts w:ascii="Segoe UI" w:eastAsia="宋体" w:hAnsi="Segoe UI" w:cs="Segoe UI"/>
            <w:kern w:val="0"/>
            <w:szCs w:val="21"/>
          </w:rPr>
          <w:br/>
          <w:t>Java</w:t>
        </w:r>
        <w:r w:rsidRPr="0085376A">
          <w:rPr>
            <w:rFonts w:ascii="Segoe UI" w:eastAsia="宋体" w:hAnsi="Segoe UI" w:cs="Segoe UI"/>
            <w:kern w:val="0"/>
            <w:szCs w:val="21"/>
          </w:rPr>
          <w:t>代码</w:t>
        </w:r>
        <w:r w:rsidRPr="0085376A">
          <w:rPr>
            <w:rFonts w:ascii="Segoe UI" w:eastAsia="宋体" w:hAnsi="Segoe UI" w:cs="Segoe UI"/>
            <w:kern w:val="0"/>
            <w:szCs w:val="21"/>
          </w:rPr>
          <w:br/>
          <w:t>public</w:t>
        </w:r>
        <w:r w:rsidRPr="0085376A">
          <w:rPr>
            <w:rFonts w:ascii="Segoe UI" w:eastAsia="宋体" w:hAnsi="Segoe UI" w:cs="Segoe UI"/>
            <w:kern w:val="0"/>
            <w:szCs w:val="21"/>
          </w:rPr>
          <w:br/>
          <w:t>class MyActivity extends Activity {</w:t>
        </w:r>
        <w:r w:rsidRPr="0085376A">
          <w:rPr>
            <w:rFonts w:ascii="Segoe UI" w:eastAsia="宋体" w:hAnsi="Segoe UI" w:cs="Segoe UI"/>
            <w:kern w:val="0"/>
            <w:szCs w:val="21"/>
          </w:rPr>
          <w:br/>
          <w:t>protected</w:t>
        </w:r>
        <w:r w:rsidRPr="0085376A">
          <w:rPr>
            <w:rFonts w:ascii="Segoe UI" w:eastAsia="宋体" w:hAnsi="Segoe UI" w:cs="Segoe UI"/>
            <w:kern w:val="0"/>
            <w:szCs w:val="21"/>
          </w:rPr>
          <w:br/>
          <w:t>void onCreate(Bundle savedInstanceState);</w:t>
        </w:r>
        <w:r w:rsidRPr="0085376A">
          <w:rPr>
            <w:rFonts w:ascii="Segoe UI" w:eastAsia="宋体" w:hAnsi="Segoe UI" w:cs="Segoe UI"/>
            <w:kern w:val="0"/>
            <w:szCs w:val="21"/>
          </w:rPr>
          <w:br/>
          <w:t>protected</w:t>
        </w:r>
        <w:r w:rsidRPr="0085376A">
          <w:rPr>
            <w:rFonts w:ascii="Segoe UI" w:eastAsia="宋体" w:hAnsi="Segoe UI" w:cs="Segoe UI"/>
            <w:kern w:val="0"/>
            <w:szCs w:val="21"/>
          </w:rPr>
          <w:br/>
          <w:t>void onStart();</w:t>
        </w:r>
        <w:r w:rsidRPr="0085376A">
          <w:rPr>
            <w:rFonts w:ascii="Segoe UI" w:eastAsia="宋体" w:hAnsi="Segoe UI" w:cs="Segoe UI"/>
            <w:kern w:val="0"/>
            <w:szCs w:val="21"/>
          </w:rPr>
          <w:br/>
          <w:t>protected</w:t>
        </w:r>
        <w:r w:rsidRPr="0085376A">
          <w:rPr>
            <w:rFonts w:ascii="Segoe UI" w:eastAsia="宋体" w:hAnsi="Segoe UI" w:cs="Segoe UI"/>
            <w:kern w:val="0"/>
            <w:szCs w:val="21"/>
          </w:rPr>
          <w:br/>
          <w:t>void onResume();</w:t>
        </w:r>
        <w:r w:rsidRPr="0085376A">
          <w:rPr>
            <w:rFonts w:ascii="Segoe UI" w:eastAsia="宋体" w:hAnsi="Segoe UI" w:cs="Segoe UI"/>
            <w:kern w:val="0"/>
            <w:szCs w:val="21"/>
          </w:rPr>
          <w:br/>
        </w:r>
        <w:r w:rsidRPr="0085376A">
          <w:rPr>
            <w:rFonts w:ascii="Segoe UI" w:eastAsia="宋体" w:hAnsi="Segoe UI" w:cs="Segoe UI"/>
            <w:kern w:val="0"/>
            <w:szCs w:val="21"/>
          </w:rPr>
          <w:lastRenderedPageBreak/>
          <w:t>protected</w:t>
        </w:r>
        <w:r w:rsidRPr="0085376A">
          <w:rPr>
            <w:rFonts w:ascii="Segoe UI" w:eastAsia="宋体" w:hAnsi="Segoe UI" w:cs="Segoe UI"/>
            <w:kern w:val="0"/>
            <w:szCs w:val="21"/>
          </w:rPr>
          <w:br/>
          <w:t>void onPause();</w:t>
        </w:r>
        <w:r w:rsidRPr="0085376A">
          <w:rPr>
            <w:rFonts w:ascii="Segoe UI" w:eastAsia="宋体" w:hAnsi="Segoe UI" w:cs="Segoe UI"/>
            <w:kern w:val="0"/>
            <w:szCs w:val="21"/>
          </w:rPr>
          <w:br/>
          <w:t>protected</w:t>
        </w:r>
        <w:r w:rsidRPr="0085376A">
          <w:rPr>
            <w:rFonts w:ascii="Segoe UI" w:eastAsia="宋体" w:hAnsi="Segoe UI" w:cs="Segoe UI"/>
            <w:kern w:val="0"/>
            <w:szCs w:val="21"/>
          </w:rPr>
          <w:br/>
          <w:t>void onStop();</w:t>
        </w:r>
        <w:r w:rsidRPr="0085376A">
          <w:rPr>
            <w:rFonts w:ascii="Segoe UI" w:eastAsia="宋体" w:hAnsi="Segoe UI" w:cs="Segoe UI"/>
            <w:kern w:val="0"/>
            <w:szCs w:val="21"/>
          </w:rPr>
          <w:br/>
          <w:t>protected</w:t>
        </w:r>
        <w:r w:rsidRPr="0085376A">
          <w:rPr>
            <w:rFonts w:ascii="Segoe UI" w:eastAsia="宋体" w:hAnsi="Segoe UI" w:cs="Segoe UI"/>
            <w:kern w:val="0"/>
            <w:szCs w:val="21"/>
          </w:rPr>
          <w:br/>
          <w:t>void onDestroy();</w:t>
        </w:r>
        <w:r w:rsidRPr="0085376A">
          <w:rPr>
            <w:rFonts w:ascii="Segoe UI" w:eastAsia="宋体" w:hAnsi="Segoe UI" w:cs="Segoe UI"/>
            <w:kern w:val="0"/>
            <w:szCs w:val="21"/>
          </w:rPr>
          <w:br/>
          <w:t>}</w:t>
        </w:r>
        <w:r w:rsidRPr="0085376A">
          <w:rPr>
            <w:rFonts w:ascii="Segoe UI" w:eastAsia="宋体" w:hAnsi="Segoe UI" w:cs="Segoe UI"/>
            <w:kern w:val="0"/>
            <w:szCs w:val="21"/>
          </w:rPr>
          <w:br/>
          <w:t>public class MyActivity extends Activity { protected void onCreate(Bundle savedInstanceState); protected void onStart(); protected void onResume(); protected void onPause(); protected void onStop(); protected void onDestroy(); }</w:t>
        </w:r>
        <w:r w:rsidRPr="0085376A">
          <w:rPr>
            <w:rFonts w:ascii="Segoe UI" w:eastAsia="宋体" w:hAnsi="Segoe UI" w:cs="Segoe UI"/>
            <w:kern w:val="0"/>
            <w:szCs w:val="21"/>
          </w:rPr>
          <w:br/>
        </w:r>
        <w:r w:rsidRPr="0085376A">
          <w:rPr>
            <w:rFonts w:ascii="Segoe UI" w:eastAsia="宋体" w:hAnsi="Segoe UI" w:cs="Segoe UI"/>
            <w:kern w:val="0"/>
            <w:szCs w:val="21"/>
          </w:rPr>
          <w:t>你自己写的</w:t>
        </w:r>
        <w:r w:rsidRPr="0085376A">
          <w:rPr>
            <w:rFonts w:ascii="Segoe UI" w:eastAsia="宋体" w:hAnsi="Segoe UI" w:cs="Segoe UI"/>
            <w:kern w:val="0"/>
            <w:szCs w:val="21"/>
          </w:rPr>
          <w:t>Activity</w:t>
        </w:r>
        <w:r w:rsidRPr="0085376A">
          <w:rPr>
            <w:rFonts w:ascii="Segoe UI" w:eastAsia="宋体" w:hAnsi="Segoe UI" w:cs="Segoe UI"/>
            <w:kern w:val="0"/>
            <w:szCs w:val="21"/>
          </w:rPr>
          <w:t>会按需要</w:t>
        </w:r>
        <w:r w:rsidRPr="0085376A">
          <w:rPr>
            <w:rFonts w:ascii="Segoe UI" w:eastAsia="宋体" w:hAnsi="Segoe UI" w:cs="Segoe UI"/>
            <w:kern w:val="0"/>
            <w:szCs w:val="21"/>
          </w:rPr>
          <w:t xml:space="preserve"> </w:t>
        </w:r>
        <w:r w:rsidRPr="0085376A">
          <w:rPr>
            <w:rFonts w:ascii="Segoe UI" w:eastAsia="宋体" w:hAnsi="Segoe UI" w:cs="Segoe UI"/>
            <w:kern w:val="0"/>
            <w:szCs w:val="21"/>
          </w:rPr>
          <w:t>重载这些方法，</w:t>
        </w:r>
        <w:r w:rsidRPr="0085376A">
          <w:rPr>
            <w:rFonts w:ascii="Segoe UI" w:eastAsia="宋体" w:hAnsi="Segoe UI" w:cs="Segoe UI"/>
            <w:kern w:val="0"/>
            <w:szCs w:val="21"/>
          </w:rPr>
          <w:t>onCreate</w:t>
        </w:r>
        <w:r w:rsidRPr="0085376A">
          <w:rPr>
            <w:rFonts w:ascii="Segoe UI" w:eastAsia="宋体" w:hAnsi="Segoe UI" w:cs="Segoe UI"/>
            <w:kern w:val="0"/>
            <w:szCs w:val="21"/>
          </w:rPr>
          <w:t>是免不了的，在一个</w:t>
        </w:r>
        <w:r w:rsidRPr="0085376A">
          <w:rPr>
            <w:rFonts w:ascii="Segoe UI" w:eastAsia="宋体" w:hAnsi="Segoe UI" w:cs="Segoe UI"/>
            <w:kern w:val="0"/>
            <w:szCs w:val="21"/>
          </w:rPr>
          <w:t>Activity</w:t>
        </w:r>
        <w:r w:rsidRPr="0085376A">
          <w:rPr>
            <w:rFonts w:ascii="Segoe UI" w:eastAsia="宋体" w:hAnsi="Segoe UI" w:cs="Segoe UI"/>
            <w:kern w:val="0"/>
            <w:szCs w:val="21"/>
          </w:rPr>
          <w:t>正常启动的过程中，他们被调用的顺序是</w:t>
        </w:r>
        <w:r w:rsidRPr="0085376A">
          <w:rPr>
            <w:rFonts w:ascii="Segoe UI" w:eastAsia="宋体" w:hAnsi="Segoe UI" w:cs="Segoe UI"/>
            <w:kern w:val="0"/>
            <w:szCs w:val="21"/>
          </w:rPr>
          <w:t xml:space="preserve"> onCreate -&gt; onStart -&gt; onResume, </w:t>
        </w:r>
        <w:r w:rsidRPr="0085376A">
          <w:rPr>
            <w:rFonts w:ascii="Segoe UI" w:eastAsia="宋体" w:hAnsi="Segoe UI" w:cs="Segoe UI"/>
            <w:kern w:val="0"/>
            <w:szCs w:val="21"/>
          </w:rPr>
          <w:t>在</w:t>
        </w:r>
        <w:r w:rsidRPr="0085376A">
          <w:rPr>
            <w:rFonts w:ascii="Segoe UI" w:eastAsia="宋体" w:hAnsi="Segoe UI" w:cs="Segoe UI"/>
            <w:kern w:val="0"/>
            <w:szCs w:val="21"/>
          </w:rPr>
          <w:t>Activity</w:t>
        </w:r>
        <w:r w:rsidRPr="0085376A">
          <w:rPr>
            <w:rFonts w:ascii="Segoe UI" w:eastAsia="宋体" w:hAnsi="Segoe UI" w:cs="Segoe UI"/>
            <w:kern w:val="0"/>
            <w:szCs w:val="21"/>
          </w:rPr>
          <w:t>被干掉的时候顺序是</w:t>
        </w:r>
        <w:r w:rsidRPr="0085376A">
          <w:rPr>
            <w:rFonts w:ascii="Segoe UI" w:eastAsia="宋体" w:hAnsi="Segoe UI" w:cs="Segoe UI"/>
            <w:kern w:val="0"/>
            <w:szCs w:val="21"/>
          </w:rPr>
          <w:t xml:space="preserve">onPause -&gt; onStop -&gt; onDestroy </w:t>
        </w:r>
        <w:r w:rsidRPr="0085376A">
          <w:rPr>
            <w:rFonts w:ascii="Segoe UI" w:eastAsia="宋体" w:hAnsi="Segoe UI" w:cs="Segoe UI"/>
            <w:kern w:val="0"/>
            <w:szCs w:val="21"/>
          </w:rPr>
          <w:t>，这样就是一个完整的生命周期，但是有人问了</w:t>
        </w:r>
        <w:r w:rsidRPr="0085376A">
          <w:rPr>
            <w:rFonts w:ascii="Segoe UI" w:eastAsia="宋体" w:hAnsi="Segoe UI" w:cs="Segoe UI"/>
            <w:kern w:val="0"/>
            <w:szCs w:val="21"/>
          </w:rPr>
          <w:t xml:space="preserve"> </w:t>
        </w:r>
        <w:r w:rsidRPr="0085376A">
          <w:rPr>
            <w:rFonts w:ascii="Segoe UI" w:eastAsia="宋体" w:hAnsi="Segoe UI" w:cs="Segoe UI"/>
            <w:kern w:val="0"/>
            <w:szCs w:val="21"/>
          </w:rPr>
          <w:t>，程序正运行着呢来电话了，这个程序咋办</w:t>
        </w:r>
        <w:r w:rsidRPr="0085376A">
          <w:rPr>
            <w:rFonts w:ascii="Segoe UI" w:eastAsia="宋体" w:hAnsi="Segoe UI" w:cs="Segoe UI"/>
            <w:kern w:val="0"/>
            <w:szCs w:val="21"/>
          </w:rPr>
          <w:t>?</w:t>
        </w:r>
        <w:r w:rsidRPr="0085376A">
          <w:rPr>
            <w:rFonts w:ascii="Segoe UI" w:eastAsia="宋体" w:hAnsi="Segoe UI" w:cs="Segoe UI"/>
            <w:kern w:val="0"/>
            <w:szCs w:val="21"/>
          </w:rPr>
          <w:t>中止了呗，如果中止的时候新出的一个</w:t>
        </w:r>
        <w:r w:rsidRPr="0085376A">
          <w:rPr>
            <w:rFonts w:ascii="Segoe UI" w:eastAsia="宋体" w:hAnsi="Segoe UI" w:cs="Segoe UI"/>
            <w:kern w:val="0"/>
            <w:szCs w:val="21"/>
          </w:rPr>
          <w:t>Activity</w:t>
        </w:r>
        <w:r w:rsidRPr="0085376A">
          <w:rPr>
            <w:rFonts w:ascii="Segoe UI" w:eastAsia="宋体" w:hAnsi="Segoe UI" w:cs="Segoe UI"/>
            <w:kern w:val="0"/>
            <w:szCs w:val="21"/>
          </w:rPr>
          <w:t>是全屏的那么：</w:t>
        </w:r>
        <w:r w:rsidRPr="0085376A">
          <w:rPr>
            <w:rFonts w:ascii="Segoe UI" w:eastAsia="宋体" w:hAnsi="Segoe UI" w:cs="Segoe UI"/>
            <w:kern w:val="0"/>
            <w:szCs w:val="21"/>
          </w:rPr>
          <w:t xml:space="preserve">onPause-&gt;onStop </w:t>
        </w:r>
        <w:r w:rsidRPr="0085376A">
          <w:rPr>
            <w:rFonts w:ascii="Segoe UI" w:eastAsia="宋体" w:hAnsi="Segoe UI" w:cs="Segoe UI"/>
            <w:kern w:val="0"/>
            <w:szCs w:val="21"/>
          </w:rPr>
          <w:t>，恢复的时候</w:t>
        </w:r>
        <w:r w:rsidRPr="0085376A">
          <w:rPr>
            <w:rFonts w:ascii="Segoe UI" w:eastAsia="宋体" w:hAnsi="Segoe UI" w:cs="Segoe UI"/>
            <w:kern w:val="0"/>
            <w:szCs w:val="21"/>
          </w:rPr>
          <w:t xml:space="preserve">onStart-&gt;onResume </w:t>
        </w:r>
        <w:r w:rsidRPr="0085376A">
          <w:rPr>
            <w:rFonts w:ascii="Segoe UI" w:eastAsia="宋体" w:hAnsi="Segoe UI" w:cs="Segoe UI"/>
            <w:kern w:val="0"/>
            <w:szCs w:val="21"/>
          </w:rPr>
          <w:t>，如果打断</w:t>
        </w:r>
        <w:r w:rsidRPr="0085376A">
          <w:rPr>
            <w:rFonts w:ascii="Segoe UI" w:eastAsia="宋体" w:hAnsi="Segoe UI" w:cs="Segoe UI"/>
            <w:kern w:val="0"/>
            <w:szCs w:val="21"/>
          </w:rPr>
          <w:t xml:space="preserve"> </w:t>
        </w:r>
        <w:r w:rsidRPr="0085376A">
          <w:rPr>
            <w:rFonts w:ascii="Segoe UI" w:eastAsia="宋体" w:hAnsi="Segoe UI" w:cs="Segoe UI"/>
            <w:kern w:val="0"/>
            <w:szCs w:val="21"/>
          </w:rPr>
          <w:t>这个应用程序的是一个</w:t>
        </w:r>
        <w:r w:rsidRPr="0085376A">
          <w:rPr>
            <w:rFonts w:ascii="Segoe UI" w:eastAsia="宋体" w:hAnsi="Segoe UI" w:cs="Segoe UI"/>
            <w:kern w:val="0"/>
            <w:szCs w:val="21"/>
          </w:rPr>
          <w:t>Theme</w:t>
        </w:r>
        <w:r w:rsidRPr="0085376A">
          <w:rPr>
            <w:rFonts w:ascii="Segoe UI" w:eastAsia="宋体" w:hAnsi="Segoe UI" w:cs="Segoe UI"/>
            <w:kern w:val="0"/>
            <w:szCs w:val="21"/>
          </w:rPr>
          <w:t>为</w:t>
        </w:r>
        <w:r w:rsidRPr="0085376A">
          <w:rPr>
            <w:rFonts w:ascii="Segoe UI" w:eastAsia="宋体" w:hAnsi="Segoe UI" w:cs="Segoe UI"/>
            <w:kern w:val="0"/>
            <w:szCs w:val="21"/>
          </w:rPr>
          <w:t xml:space="preserve">Translucent </w:t>
        </w:r>
        <w:r w:rsidRPr="0085376A">
          <w:rPr>
            <w:rFonts w:ascii="Segoe UI" w:eastAsia="宋体" w:hAnsi="Segoe UI" w:cs="Segoe UI"/>
            <w:kern w:val="0"/>
            <w:szCs w:val="21"/>
          </w:rPr>
          <w:t>或者</w:t>
        </w:r>
        <w:r w:rsidRPr="0085376A">
          <w:rPr>
            <w:rFonts w:ascii="Segoe UI" w:eastAsia="宋体" w:hAnsi="Segoe UI" w:cs="Segoe UI"/>
            <w:kern w:val="0"/>
            <w:szCs w:val="21"/>
          </w:rPr>
          <w:t xml:space="preserve">Dialog </w:t>
        </w:r>
        <w:r w:rsidRPr="0085376A">
          <w:rPr>
            <w:rFonts w:ascii="Segoe UI" w:eastAsia="宋体" w:hAnsi="Segoe UI" w:cs="Segoe UI"/>
            <w:kern w:val="0"/>
            <w:szCs w:val="21"/>
          </w:rPr>
          <w:t>的</w:t>
        </w:r>
        <w:r w:rsidRPr="0085376A">
          <w:rPr>
            <w:rFonts w:ascii="Segoe UI" w:eastAsia="宋体" w:hAnsi="Segoe UI" w:cs="Segoe UI"/>
            <w:kern w:val="0"/>
            <w:szCs w:val="21"/>
          </w:rPr>
          <w:t>Activity</w:t>
        </w:r>
        <w:r w:rsidRPr="0085376A">
          <w:rPr>
            <w:rFonts w:ascii="Segoe UI" w:eastAsia="宋体" w:hAnsi="Segoe UI" w:cs="Segoe UI"/>
            <w:kern w:val="0"/>
            <w:szCs w:val="21"/>
          </w:rPr>
          <w:t>那么只是</w:t>
        </w:r>
        <w:r w:rsidRPr="0085376A">
          <w:rPr>
            <w:rFonts w:ascii="Segoe UI" w:eastAsia="宋体" w:hAnsi="Segoe UI" w:cs="Segoe UI"/>
            <w:kern w:val="0"/>
            <w:szCs w:val="21"/>
          </w:rPr>
          <w:t>onPause ,</w:t>
        </w:r>
        <w:r w:rsidRPr="0085376A">
          <w:rPr>
            <w:rFonts w:ascii="Segoe UI" w:eastAsia="宋体" w:hAnsi="Segoe UI" w:cs="Segoe UI"/>
            <w:kern w:val="0"/>
            <w:szCs w:val="21"/>
          </w:rPr>
          <w:t>恢复</w:t>
        </w:r>
        <w:r w:rsidRPr="0085376A">
          <w:rPr>
            <w:rFonts w:ascii="Segoe UI" w:eastAsia="宋体" w:hAnsi="Segoe UI" w:cs="Segoe UI"/>
            <w:kern w:val="0"/>
            <w:szCs w:val="21"/>
          </w:rPr>
          <w:t xml:space="preserve"> </w:t>
        </w:r>
        <w:r w:rsidRPr="0085376A">
          <w:rPr>
            <w:rFonts w:ascii="Segoe UI" w:eastAsia="宋体" w:hAnsi="Segoe UI" w:cs="Segoe UI"/>
            <w:kern w:val="0"/>
            <w:szCs w:val="21"/>
          </w:rPr>
          <w:t>的时候</w:t>
        </w:r>
        <w:r w:rsidRPr="0085376A">
          <w:rPr>
            <w:rFonts w:ascii="Segoe UI" w:eastAsia="宋体" w:hAnsi="Segoe UI" w:cs="Segoe UI"/>
            <w:kern w:val="0"/>
            <w:szCs w:val="21"/>
          </w:rPr>
          <w:t xml:space="preserve">onResume </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详细介绍一下这几个方法中系统在做什么以及我们应该做什么：</w:t>
        </w:r>
        <w:r w:rsidRPr="0085376A">
          <w:rPr>
            <w:rFonts w:ascii="Segoe UI" w:eastAsia="宋体" w:hAnsi="Segoe UI" w:cs="Segoe UI"/>
            <w:kern w:val="0"/>
            <w:szCs w:val="21"/>
          </w:rPr>
          <w:br/>
          <w:t xml:space="preserve">onCreate: </w:t>
        </w:r>
        <w:r w:rsidRPr="0085376A">
          <w:rPr>
            <w:rFonts w:ascii="Segoe UI" w:eastAsia="宋体" w:hAnsi="Segoe UI" w:cs="Segoe UI"/>
            <w:kern w:val="0"/>
            <w:szCs w:val="21"/>
          </w:rPr>
          <w:t>在这里创建界面</w:t>
        </w:r>
        <w:r w:rsidRPr="0085376A">
          <w:rPr>
            <w:rFonts w:ascii="Segoe UI" w:eastAsia="宋体" w:hAnsi="Segoe UI" w:cs="Segoe UI"/>
            <w:kern w:val="0"/>
            <w:szCs w:val="21"/>
          </w:rPr>
          <w:t xml:space="preserve"> </w:t>
        </w:r>
        <w:r w:rsidRPr="0085376A">
          <w:rPr>
            <w:rFonts w:ascii="Segoe UI" w:eastAsia="宋体" w:hAnsi="Segoe UI" w:cs="Segoe UI"/>
            <w:kern w:val="0"/>
            <w:szCs w:val="21"/>
          </w:rPr>
          <w:t>，做一些数据</w:t>
        </w:r>
        <w:r w:rsidRPr="0085376A">
          <w:rPr>
            <w:rFonts w:ascii="Segoe UI" w:eastAsia="宋体" w:hAnsi="Segoe UI" w:cs="Segoe UI"/>
            <w:kern w:val="0"/>
            <w:szCs w:val="21"/>
          </w:rPr>
          <w:t xml:space="preserve"> </w:t>
        </w:r>
        <w:r w:rsidRPr="0085376A">
          <w:rPr>
            <w:rFonts w:ascii="Segoe UI" w:eastAsia="宋体" w:hAnsi="Segoe UI" w:cs="Segoe UI"/>
            <w:kern w:val="0"/>
            <w:szCs w:val="21"/>
          </w:rPr>
          <w:t>的初始化工作</w:t>
        </w:r>
        <w:r w:rsidRPr="0085376A">
          <w:rPr>
            <w:rFonts w:ascii="Segoe UI" w:eastAsia="宋体" w:hAnsi="Segoe UI" w:cs="Segoe UI"/>
            <w:kern w:val="0"/>
            <w:szCs w:val="21"/>
          </w:rPr>
          <w:br/>
          <w:t xml:space="preserve">onStart: </w:t>
        </w:r>
        <w:r w:rsidRPr="0085376A">
          <w:rPr>
            <w:rFonts w:ascii="Segoe UI" w:eastAsia="宋体" w:hAnsi="Segoe UI" w:cs="Segoe UI"/>
            <w:kern w:val="0"/>
            <w:szCs w:val="21"/>
          </w:rPr>
          <w:t>到这一步变成用户可见不可交互</w:t>
        </w:r>
        <w:r w:rsidRPr="0085376A">
          <w:rPr>
            <w:rFonts w:ascii="Segoe UI" w:eastAsia="宋体" w:hAnsi="Segoe UI" w:cs="Segoe UI"/>
            <w:kern w:val="0"/>
            <w:szCs w:val="21"/>
          </w:rPr>
          <w:t xml:space="preserve"> </w:t>
        </w:r>
        <w:r w:rsidRPr="0085376A">
          <w:rPr>
            <w:rFonts w:ascii="Segoe UI" w:eastAsia="宋体" w:hAnsi="Segoe UI" w:cs="Segoe UI"/>
            <w:kern w:val="0"/>
            <w:szCs w:val="21"/>
          </w:rPr>
          <w:t>的</w:t>
        </w:r>
        <w:r w:rsidRPr="0085376A">
          <w:rPr>
            <w:rFonts w:ascii="Segoe UI" w:eastAsia="宋体" w:hAnsi="Segoe UI" w:cs="Segoe UI"/>
            <w:kern w:val="0"/>
            <w:szCs w:val="21"/>
          </w:rPr>
          <w:br/>
          <w:t xml:space="preserve">onResume: </w:t>
        </w:r>
        <w:r w:rsidRPr="0085376A">
          <w:rPr>
            <w:rFonts w:ascii="Segoe UI" w:eastAsia="宋体" w:hAnsi="Segoe UI" w:cs="Segoe UI"/>
            <w:kern w:val="0"/>
            <w:szCs w:val="21"/>
          </w:rPr>
          <w:t>变成和用户可交互</w:t>
        </w:r>
        <w:r w:rsidRPr="0085376A">
          <w:rPr>
            <w:rFonts w:ascii="Segoe UI" w:eastAsia="宋体" w:hAnsi="Segoe UI" w:cs="Segoe UI"/>
            <w:kern w:val="0"/>
            <w:szCs w:val="21"/>
          </w:rPr>
          <w:t xml:space="preserve"> </w:t>
        </w:r>
        <w:r w:rsidRPr="0085376A">
          <w:rPr>
            <w:rFonts w:ascii="Segoe UI" w:eastAsia="宋体" w:hAnsi="Segoe UI" w:cs="Segoe UI"/>
            <w:kern w:val="0"/>
            <w:szCs w:val="21"/>
          </w:rPr>
          <w:t>的，</w:t>
        </w:r>
        <w:r w:rsidRPr="0085376A">
          <w:rPr>
            <w:rFonts w:ascii="Segoe UI" w:eastAsia="宋体" w:hAnsi="Segoe UI" w:cs="Segoe UI"/>
            <w:kern w:val="0"/>
            <w:szCs w:val="21"/>
          </w:rPr>
          <w:t>(</w:t>
        </w:r>
        <w:r w:rsidRPr="0085376A">
          <w:rPr>
            <w:rFonts w:ascii="Segoe UI" w:eastAsia="宋体" w:hAnsi="Segoe UI" w:cs="Segoe UI"/>
            <w:kern w:val="0"/>
            <w:szCs w:val="21"/>
          </w:rPr>
          <w:t>在</w:t>
        </w:r>
        <w:r w:rsidRPr="0085376A">
          <w:rPr>
            <w:rFonts w:ascii="Segoe UI" w:eastAsia="宋体" w:hAnsi="Segoe UI" w:cs="Segoe UI"/>
            <w:kern w:val="0"/>
            <w:szCs w:val="21"/>
          </w:rPr>
          <w:t xml:space="preserve">activity </w:t>
        </w:r>
        <w:r w:rsidRPr="0085376A">
          <w:rPr>
            <w:rFonts w:ascii="Segoe UI" w:eastAsia="宋体" w:hAnsi="Segoe UI" w:cs="Segoe UI"/>
            <w:kern w:val="0"/>
            <w:szCs w:val="21"/>
          </w:rPr>
          <w:t>栈系统通过栈的方式管理这些个</w:t>
        </w:r>
        <w:r w:rsidRPr="0085376A">
          <w:rPr>
            <w:rFonts w:ascii="Segoe UI" w:eastAsia="宋体" w:hAnsi="Segoe UI" w:cs="Segoe UI"/>
            <w:kern w:val="0"/>
            <w:szCs w:val="21"/>
          </w:rPr>
          <w:br/>
          <w:t>Activity</w:t>
        </w:r>
        <w:r w:rsidRPr="0085376A">
          <w:rPr>
            <w:rFonts w:ascii="Segoe UI" w:eastAsia="宋体" w:hAnsi="Segoe UI" w:cs="Segoe UI"/>
            <w:kern w:val="0"/>
            <w:szCs w:val="21"/>
          </w:rPr>
          <w:t>的最上面，运行完弹出栈，则回到上一个</w:t>
        </w:r>
        <w:r w:rsidRPr="0085376A">
          <w:rPr>
            <w:rFonts w:ascii="Segoe UI" w:eastAsia="宋体" w:hAnsi="Segoe UI" w:cs="Segoe UI"/>
            <w:kern w:val="0"/>
            <w:szCs w:val="21"/>
          </w:rPr>
          <w:t>Activity)</w:t>
        </w:r>
        <w:r w:rsidRPr="0085376A">
          <w:rPr>
            <w:rFonts w:ascii="Segoe UI" w:eastAsia="宋体" w:hAnsi="Segoe UI" w:cs="Segoe UI"/>
            <w:kern w:val="0"/>
            <w:szCs w:val="21"/>
          </w:rPr>
          <w:br/>
          <w:t xml:space="preserve">onPause: </w:t>
        </w:r>
        <w:r w:rsidRPr="0085376A">
          <w:rPr>
            <w:rFonts w:ascii="Segoe UI" w:eastAsia="宋体" w:hAnsi="Segoe UI" w:cs="Segoe UI"/>
            <w:kern w:val="0"/>
            <w:szCs w:val="21"/>
          </w:rPr>
          <w:t>到这一步是可见但不可交互</w:t>
        </w:r>
        <w:r w:rsidRPr="0085376A">
          <w:rPr>
            <w:rFonts w:ascii="Segoe UI" w:eastAsia="宋体" w:hAnsi="Segoe UI" w:cs="Segoe UI"/>
            <w:kern w:val="0"/>
            <w:szCs w:val="21"/>
          </w:rPr>
          <w:t xml:space="preserve"> </w:t>
        </w:r>
        <w:r w:rsidRPr="0085376A">
          <w:rPr>
            <w:rFonts w:ascii="Segoe UI" w:eastAsia="宋体" w:hAnsi="Segoe UI" w:cs="Segoe UI"/>
            <w:kern w:val="0"/>
            <w:szCs w:val="21"/>
          </w:rPr>
          <w:t>的，系统会停止动画</w:t>
        </w:r>
        <w:r w:rsidRPr="0085376A">
          <w:rPr>
            <w:rFonts w:ascii="Segoe UI" w:eastAsia="宋体" w:hAnsi="Segoe UI" w:cs="Segoe UI"/>
            <w:kern w:val="0"/>
            <w:szCs w:val="21"/>
          </w:rPr>
          <w:t xml:space="preserve"> </w:t>
        </w:r>
        <w:r w:rsidRPr="0085376A">
          <w:rPr>
            <w:rFonts w:ascii="Segoe UI" w:eastAsia="宋体" w:hAnsi="Segoe UI" w:cs="Segoe UI"/>
            <w:kern w:val="0"/>
            <w:szCs w:val="21"/>
          </w:rPr>
          <w:t>等消耗</w:t>
        </w:r>
        <w:r w:rsidRPr="0085376A">
          <w:rPr>
            <w:rFonts w:ascii="Segoe UI" w:eastAsia="宋体" w:hAnsi="Segoe UI" w:cs="Segoe UI"/>
            <w:kern w:val="0"/>
            <w:szCs w:val="21"/>
          </w:rPr>
          <w:t xml:space="preserve">CPU </w:t>
        </w:r>
        <w:r w:rsidRPr="0085376A">
          <w:rPr>
            <w:rFonts w:ascii="Segoe UI" w:eastAsia="宋体" w:hAnsi="Segoe UI" w:cs="Segoe UI"/>
            <w:kern w:val="0"/>
            <w:szCs w:val="21"/>
          </w:rPr>
          <w:t>的事情</w:t>
        </w:r>
        <w:r w:rsidRPr="0085376A">
          <w:rPr>
            <w:rFonts w:ascii="Segoe UI" w:eastAsia="宋体" w:hAnsi="Segoe UI" w:cs="Segoe UI"/>
            <w:kern w:val="0"/>
            <w:szCs w:val="21"/>
          </w:rPr>
          <w:br/>
        </w:r>
        <w:r w:rsidRPr="0085376A">
          <w:rPr>
            <w:rFonts w:ascii="Segoe UI" w:eastAsia="宋体" w:hAnsi="Segoe UI" w:cs="Segoe UI"/>
            <w:kern w:val="0"/>
            <w:szCs w:val="21"/>
          </w:rPr>
          <w:t>从上文的描述已经知道，应该在这里保存你的一些数据</w:t>
        </w:r>
        <w:r w:rsidRPr="0085376A">
          <w:rPr>
            <w:rFonts w:ascii="Segoe UI" w:eastAsia="宋体" w:hAnsi="Segoe UI" w:cs="Segoe UI"/>
            <w:kern w:val="0"/>
            <w:szCs w:val="21"/>
          </w:rPr>
          <w:t>,</w:t>
        </w:r>
        <w:r w:rsidRPr="0085376A">
          <w:rPr>
            <w:rFonts w:ascii="Segoe UI" w:eastAsia="宋体" w:hAnsi="Segoe UI" w:cs="Segoe UI"/>
            <w:kern w:val="0"/>
            <w:szCs w:val="21"/>
          </w:rPr>
          <w:t>因为这个时候</w:t>
        </w:r>
        <w:r w:rsidRPr="0085376A">
          <w:rPr>
            <w:rFonts w:ascii="Segoe UI" w:eastAsia="宋体" w:hAnsi="Segoe UI" w:cs="Segoe UI"/>
            <w:kern w:val="0"/>
            <w:szCs w:val="21"/>
          </w:rPr>
          <w:br/>
        </w:r>
        <w:r w:rsidRPr="0085376A">
          <w:rPr>
            <w:rFonts w:ascii="Segoe UI" w:eastAsia="宋体" w:hAnsi="Segoe UI" w:cs="Segoe UI"/>
            <w:kern w:val="0"/>
            <w:szCs w:val="21"/>
          </w:rPr>
          <w:t>你的程序的优先级降低，有可能被系统收回。在这里保存的数据，应该在</w:t>
        </w:r>
        <w:r w:rsidRPr="0085376A">
          <w:rPr>
            <w:rFonts w:ascii="Segoe UI" w:eastAsia="宋体" w:hAnsi="Segoe UI" w:cs="Segoe UI"/>
            <w:kern w:val="0"/>
            <w:szCs w:val="21"/>
          </w:rPr>
          <w:br/>
          <w:t>onResume</w:t>
        </w:r>
        <w:r w:rsidRPr="0085376A">
          <w:rPr>
            <w:rFonts w:ascii="Segoe UI" w:eastAsia="宋体" w:hAnsi="Segoe UI" w:cs="Segoe UI"/>
            <w:kern w:val="0"/>
            <w:szCs w:val="21"/>
          </w:rPr>
          <w:t>里读出来，注意：这个方法里做的事情时间要短，因为下一</w:t>
        </w:r>
        <w:r w:rsidRPr="0085376A">
          <w:rPr>
            <w:rFonts w:ascii="Segoe UI" w:eastAsia="宋体" w:hAnsi="Segoe UI" w:cs="Segoe UI"/>
            <w:kern w:val="0"/>
            <w:szCs w:val="21"/>
          </w:rPr>
          <w:br/>
        </w:r>
        <w:r w:rsidRPr="0085376A">
          <w:rPr>
            <w:rFonts w:ascii="Segoe UI" w:eastAsia="宋体" w:hAnsi="Segoe UI" w:cs="Segoe UI"/>
            <w:kern w:val="0"/>
            <w:szCs w:val="21"/>
          </w:rPr>
          <w:t>个</w:t>
        </w:r>
        <w:r w:rsidRPr="0085376A">
          <w:rPr>
            <w:rFonts w:ascii="Segoe UI" w:eastAsia="宋体" w:hAnsi="Segoe UI" w:cs="Segoe UI"/>
            <w:kern w:val="0"/>
            <w:szCs w:val="21"/>
          </w:rPr>
          <w:t>activity</w:t>
        </w:r>
        <w:r w:rsidRPr="0085376A">
          <w:rPr>
            <w:rFonts w:ascii="Segoe UI" w:eastAsia="宋体" w:hAnsi="Segoe UI" w:cs="Segoe UI"/>
            <w:kern w:val="0"/>
            <w:szCs w:val="21"/>
          </w:rPr>
          <w:t>不会等到这个方法完成才启动</w:t>
        </w:r>
        <w:r w:rsidRPr="0085376A">
          <w:rPr>
            <w:rFonts w:ascii="Segoe UI" w:eastAsia="宋体" w:hAnsi="Segoe UI" w:cs="Segoe UI"/>
            <w:kern w:val="0"/>
            <w:szCs w:val="21"/>
          </w:rPr>
          <w:br/>
          <w:t xml:space="preserve">onstop: </w:t>
        </w:r>
        <w:r w:rsidRPr="0085376A">
          <w:rPr>
            <w:rFonts w:ascii="Segoe UI" w:eastAsia="宋体" w:hAnsi="Segoe UI" w:cs="Segoe UI"/>
            <w:kern w:val="0"/>
            <w:szCs w:val="21"/>
          </w:rPr>
          <w:t>变得不可见</w:t>
        </w:r>
        <w:r w:rsidRPr="0085376A">
          <w:rPr>
            <w:rFonts w:ascii="Segoe UI" w:eastAsia="宋体" w:hAnsi="Segoe UI" w:cs="Segoe UI"/>
            <w:kern w:val="0"/>
            <w:szCs w:val="21"/>
          </w:rPr>
          <w:t xml:space="preserve"> </w:t>
        </w:r>
        <w:r w:rsidRPr="0085376A">
          <w:rPr>
            <w:rFonts w:ascii="Segoe UI" w:eastAsia="宋体" w:hAnsi="Segoe UI" w:cs="Segoe UI"/>
            <w:kern w:val="0"/>
            <w:szCs w:val="21"/>
          </w:rPr>
          <w:t>，被下一个</w:t>
        </w:r>
        <w:r w:rsidRPr="0085376A">
          <w:rPr>
            <w:rFonts w:ascii="Segoe UI" w:eastAsia="宋体" w:hAnsi="Segoe UI" w:cs="Segoe UI"/>
            <w:kern w:val="0"/>
            <w:szCs w:val="21"/>
          </w:rPr>
          <w:t>activity</w:t>
        </w:r>
        <w:r w:rsidRPr="0085376A">
          <w:rPr>
            <w:rFonts w:ascii="Segoe UI" w:eastAsia="宋体" w:hAnsi="Segoe UI" w:cs="Segoe UI"/>
            <w:kern w:val="0"/>
            <w:szCs w:val="21"/>
          </w:rPr>
          <w:t>覆盖了</w:t>
        </w:r>
        <w:r w:rsidRPr="0085376A">
          <w:rPr>
            <w:rFonts w:ascii="Segoe UI" w:eastAsia="宋体" w:hAnsi="Segoe UI" w:cs="Segoe UI"/>
            <w:kern w:val="0"/>
            <w:szCs w:val="21"/>
          </w:rPr>
          <w:br/>
          <w:t xml:space="preserve">onDestroy: </w:t>
        </w:r>
        <w:r w:rsidRPr="0085376A">
          <w:rPr>
            <w:rFonts w:ascii="Segoe UI" w:eastAsia="宋体" w:hAnsi="Segoe UI" w:cs="Segoe UI"/>
            <w:kern w:val="0"/>
            <w:szCs w:val="21"/>
          </w:rPr>
          <w:t>这是</w:t>
        </w:r>
        <w:r w:rsidRPr="0085376A">
          <w:rPr>
            <w:rFonts w:ascii="Segoe UI" w:eastAsia="宋体" w:hAnsi="Segoe UI" w:cs="Segoe UI"/>
            <w:kern w:val="0"/>
            <w:szCs w:val="21"/>
          </w:rPr>
          <w:t>activity</w:t>
        </w:r>
        <w:r w:rsidRPr="0085376A">
          <w:rPr>
            <w:rFonts w:ascii="Segoe UI" w:eastAsia="宋体" w:hAnsi="Segoe UI" w:cs="Segoe UI"/>
            <w:kern w:val="0"/>
            <w:szCs w:val="21"/>
          </w:rPr>
          <w:t>被干掉前最后一个被调用方法了，可能是外面类调用</w:t>
        </w:r>
        <w:r w:rsidRPr="0085376A">
          <w:rPr>
            <w:rFonts w:ascii="Segoe UI" w:eastAsia="宋体" w:hAnsi="Segoe UI" w:cs="Segoe UI"/>
            <w:kern w:val="0"/>
            <w:szCs w:val="21"/>
          </w:rPr>
          <w:t>finish</w:t>
        </w:r>
        <w:r w:rsidRPr="0085376A">
          <w:rPr>
            <w:rFonts w:ascii="Segoe UI" w:eastAsia="宋体" w:hAnsi="Segoe UI" w:cs="Segoe UI"/>
            <w:kern w:val="0"/>
            <w:szCs w:val="21"/>
          </w:rPr>
          <w:t>方</w:t>
        </w:r>
        <w:r w:rsidRPr="0085376A">
          <w:rPr>
            <w:rFonts w:ascii="Segoe UI" w:eastAsia="宋体" w:hAnsi="Segoe UI" w:cs="Segoe UI"/>
            <w:kern w:val="0"/>
            <w:szCs w:val="21"/>
          </w:rPr>
          <w:br/>
        </w:r>
        <w:r w:rsidRPr="0085376A">
          <w:rPr>
            <w:rFonts w:ascii="Segoe UI" w:eastAsia="宋体" w:hAnsi="Segoe UI" w:cs="Segoe UI"/>
            <w:kern w:val="0"/>
            <w:szCs w:val="21"/>
          </w:rPr>
          <w:t>法或者是系统为了节省空间将它暂时性的干掉，可以用</w:t>
        </w:r>
        <w:r w:rsidRPr="0085376A">
          <w:rPr>
            <w:rFonts w:ascii="Segoe UI" w:eastAsia="宋体" w:hAnsi="Segoe UI" w:cs="Segoe UI"/>
            <w:kern w:val="0"/>
            <w:szCs w:val="21"/>
          </w:rPr>
          <w:t>isFinishing()</w:t>
        </w:r>
        <w:r w:rsidRPr="0085376A">
          <w:rPr>
            <w:rFonts w:ascii="Segoe UI" w:eastAsia="宋体" w:hAnsi="Segoe UI" w:cs="Segoe UI"/>
            <w:kern w:val="0"/>
            <w:szCs w:val="21"/>
          </w:rPr>
          <w:t>来判</w:t>
        </w:r>
        <w:r w:rsidRPr="0085376A">
          <w:rPr>
            <w:rFonts w:ascii="Segoe UI" w:eastAsia="宋体" w:hAnsi="Segoe UI" w:cs="Segoe UI"/>
            <w:kern w:val="0"/>
            <w:szCs w:val="21"/>
          </w:rPr>
          <w:br/>
        </w:r>
        <w:r w:rsidRPr="0085376A">
          <w:rPr>
            <w:rFonts w:ascii="Segoe UI" w:eastAsia="宋体" w:hAnsi="Segoe UI" w:cs="Segoe UI"/>
            <w:kern w:val="0"/>
            <w:szCs w:val="21"/>
          </w:rPr>
          <w:t>断它，如果你有一个</w:t>
        </w:r>
        <w:r w:rsidRPr="0085376A">
          <w:rPr>
            <w:rFonts w:ascii="Segoe UI" w:eastAsia="宋体" w:hAnsi="Segoe UI" w:cs="Segoe UI"/>
            <w:kern w:val="0"/>
            <w:szCs w:val="21"/>
          </w:rPr>
          <w:t>Progress Dialog</w:t>
        </w:r>
        <w:r w:rsidRPr="0085376A">
          <w:rPr>
            <w:rFonts w:ascii="Segoe UI" w:eastAsia="宋体" w:hAnsi="Segoe UI" w:cs="Segoe UI"/>
            <w:kern w:val="0"/>
            <w:szCs w:val="21"/>
          </w:rPr>
          <w:t>在线程中转动，请在</w:t>
        </w:r>
        <w:r w:rsidRPr="0085376A">
          <w:rPr>
            <w:rFonts w:ascii="Segoe UI" w:eastAsia="宋体" w:hAnsi="Segoe UI" w:cs="Segoe UI"/>
            <w:kern w:val="0"/>
            <w:szCs w:val="21"/>
          </w:rPr>
          <w:t>onDestroy</w:t>
        </w:r>
        <w:r w:rsidRPr="0085376A">
          <w:rPr>
            <w:rFonts w:ascii="Segoe UI" w:eastAsia="宋体" w:hAnsi="Segoe UI" w:cs="Segoe UI"/>
            <w:kern w:val="0"/>
            <w:szCs w:val="21"/>
          </w:rPr>
          <w:t>里</w:t>
        </w:r>
        <w:r w:rsidRPr="0085376A">
          <w:rPr>
            <w:rFonts w:ascii="Segoe UI" w:eastAsia="宋体" w:hAnsi="Segoe UI" w:cs="Segoe UI"/>
            <w:kern w:val="0"/>
            <w:szCs w:val="21"/>
          </w:rPr>
          <w:br/>
        </w:r>
        <w:r w:rsidRPr="0085376A">
          <w:rPr>
            <w:rFonts w:ascii="Segoe UI" w:eastAsia="宋体" w:hAnsi="Segoe UI" w:cs="Segoe UI"/>
            <w:kern w:val="0"/>
            <w:szCs w:val="21"/>
          </w:rPr>
          <w:t>把他</w:t>
        </w:r>
        <w:r w:rsidRPr="0085376A">
          <w:rPr>
            <w:rFonts w:ascii="Segoe UI" w:eastAsia="宋体" w:hAnsi="Segoe UI" w:cs="Segoe UI"/>
            <w:kern w:val="0"/>
            <w:szCs w:val="21"/>
          </w:rPr>
          <w:t>cancel</w:t>
        </w:r>
        <w:r w:rsidRPr="0085376A">
          <w:rPr>
            <w:rFonts w:ascii="Segoe UI" w:eastAsia="宋体" w:hAnsi="Segoe UI" w:cs="Segoe UI"/>
            <w:kern w:val="0"/>
            <w:szCs w:val="21"/>
          </w:rPr>
          <w:t>掉，不然等线程结束的时候，调用</w:t>
        </w:r>
        <w:r w:rsidRPr="0085376A">
          <w:rPr>
            <w:rFonts w:ascii="Segoe UI" w:eastAsia="宋体" w:hAnsi="Segoe UI" w:cs="Segoe UI"/>
            <w:kern w:val="0"/>
            <w:szCs w:val="21"/>
          </w:rPr>
          <w:t>Dialog</w:t>
        </w:r>
        <w:r w:rsidRPr="0085376A">
          <w:rPr>
            <w:rFonts w:ascii="Segoe UI" w:eastAsia="宋体" w:hAnsi="Segoe UI" w:cs="Segoe UI"/>
            <w:kern w:val="0"/>
            <w:szCs w:val="21"/>
          </w:rPr>
          <w:t>的</w:t>
        </w:r>
        <w:r w:rsidRPr="0085376A">
          <w:rPr>
            <w:rFonts w:ascii="Segoe UI" w:eastAsia="宋体" w:hAnsi="Segoe UI" w:cs="Segoe UI"/>
            <w:kern w:val="0"/>
            <w:szCs w:val="21"/>
          </w:rPr>
          <w:t>cancel</w:t>
        </w:r>
        <w:r w:rsidRPr="0085376A">
          <w:rPr>
            <w:rFonts w:ascii="Segoe UI" w:eastAsia="宋体" w:hAnsi="Segoe UI" w:cs="Segoe UI"/>
            <w:kern w:val="0"/>
            <w:szCs w:val="21"/>
          </w:rPr>
          <w:t>方法会抛</w:t>
        </w:r>
        <w:r w:rsidRPr="0085376A">
          <w:rPr>
            <w:rFonts w:ascii="Segoe UI" w:eastAsia="宋体" w:hAnsi="Segoe UI" w:cs="Segoe UI"/>
            <w:kern w:val="0"/>
            <w:szCs w:val="21"/>
          </w:rPr>
          <w:br/>
        </w:r>
        <w:r w:rsidRPr="0085376A">
          <w:rPr>
            <w:rFonts w:ascii="Segoe UI" w:eastAsia="宋体" w:hAnsi="Segoe UI" w:cs="Segoe UI"/>
            <w:kern w:val="0"/>
            <w:szCs w:val="21"/>
          </w:rPr>
          <w:t>异常的。</w:t>
        </w:r>
        <w:r w:rsidRPr="0085376A">
          <w:rPr>
            <w:rFonts w:ascii="Segoe UI" w:eastAsia="宋体" w:hAnsi="Segoe UI" w:cs="Segoe UI"/>
            <w:kern w:val="0"/>
            <w:szCs w:val="21"/>
          </w:rPr>
          <w:br/>
          <w:t>onPause</w:t>
        </w:r>
        <w:r w:rsidRPr="0085376A">
          <w:rPr>
            <w:rFonts w:ascii="Segoe UI" w:eastAsia="宋体" w:hAnsi="Segoe UI" w:cs="Segoe UI"/>
            <w:kern w:val="0"/>
            <w:szCs w:val="21"/>
          </w:rPr>
          <w:t>，</w:t>
        </w:r>
        <w:r w:rsidRPr="0085376A">
          <w:rPr>
            <w:rFonts w:ascii="Segoe UI" w:eastAsia="宋体" w:hAnsi="Segoe UI" w:cs="Segoe UI"/>
            <w:kern w:val="0"/>
            <w:szCs w:val="21"/>
          </w:rPr>
          <w:t>onstop</w:t>
        </w:r>
        <w:r w:rsidRPr="0085376A">
          <w:rPr>
            <w:rFonts w:ascii="Segoe UI" w:eastAsia="宋体" w:hAnsi="Segoe UI" w:cs="Segoe UI"/>
            <w:kern w:val="0"/>
            <w:szCs w:val="21"/>
          </w:rPr>
          <w:t>，</w:t>
        </w:r>
        <w:r w:rsidRPr="0085376A">
          <w:rPr>
            <w:rFonts w:ascii="Segoe UI" w:eastAsia="宋体" w:hAnsi="Segoe UI" w:cs="Segoe UI"/>
            <w:kern w:val="0"/>
            <w:szCs w:val="21"/>
          </w:rPr>
          <w:t xml:space="preserve"> onDestroy</w:t>
        </w:r>
        <w:r w:rsidRPr="0085376A">
          <w:rPr>
            <w:rFonts w:ascii="Segoe UI" w:eastAsia="宋体" w:hAnsi="Segoe UI" w:cs="Segoe UI"/>
            <w:kern w:val="0"/>
            <w:szCs w:val="21"/>
          </w:rPr>
          <w:t>，三种状态</w:t>
        </w:r>
        <w:r w:rsidRPr="0085376A">
          <w:rPr>
            <w:rFonts w:ascii="Segoe UI" w:eastAsia="宋体" w:hAnsi="Segoe UI" w:cs="Segoe UI"/>
            <w:kern w:val="0"/>
            <w:szCs w:val="21"/>
          </w:rPr>
          <w:t xml:space="preserve"> </w:t>
        </w:r>
        <w:r w:rsidRPr="0085376A">
          <w:rPr>
            <w:rFonts w:ascii="Segoe UI" w:eastAsia="宋体" w:hAnsi="Segoe UI" w:cs="Segoe UI"/>
            <w:kern w:val="0"/>
            <w:szCs w:val="21"/>
          </w:rPr>
          <w:t>下</w:t>
        </w:r>
        <w:r w:rsidRPr="0085376A">
          <w:rPr>
            <w:rFonts w:ascii="Segoe UI" w:eastAsia="宋体" w:hAnsi="Segoe UI" w:cs="Segoe UI"/>
            <w:kern w:val="0"/>
            <w:szCs w:val="21"/>
          </w:rPr>
          <w:t xml:space="preserve"> activity</w:t>
        </w:r>
        <w:r w:rsidRPr="0085376A">
          <w:rPr>
            <w:rFonts w:ascii="Segoe UI" w:eastAsia="宋体" w:hAnsi="Segoe UI" w:cs="Segoe UI"/>
            <w:kern w:val="0"/>
            <w:szCs w:val="21"/>
          </w:rPr>
          <w:t>都有可能被系统干掉</w:t>
        </w:r>
        <w:r w:rsidRPr="0085376A">
          <w:rPr>
            <w:rFonts w:ascii="Segoe UI" w:eastAsia="宋体" w:hAnsi="Segoe UI" w:cs="Segoe UI"/>
            <w:kern w:val="0"/>
            <w:szCs w:val="21"/>
          </w:rPr>
          <w:br/>
        </w:r>
        <w:r w:rsidRPr="0085376A">
          <w:rPr>
            <w:rFonts w:ascii="Segoe UI" w:eastAsia="宋体" w:hAnsi="Segoe UI" w:cs="Segoe UI"/>
            <w:kern w:val="0"/>
            <w:szCs w:val="21"/>
          </w:rPr>
          <w:t>为了保证程序的正确性，你要在</w:t>
        </w:r>
        <w:r w:rsidRPr="0085376A">
          <w:rPr>
            <w:rFonts w:ascii="Segoe UI" w:eastAsia="宋体" w:hAnsi="Segoe UI" w:cs="Segoe UI"/>
            <w:kern w:val="0"/>
            <w:szCs w:val="21"/>
          </w:rPr>
          <w:t>onPause()</w:t>
        </w:r>
        <w:r w:rsidRPr="0085376A">
          <w:rPr>
            <w:rFonts w:ascii="Segoe UI" w:eastAsia="宋体" w:hAnsi="Segoe UI" w:cs="Segoe UI"/>
            <w:kern w:val="0"/>
            <w:szCs w:val="21"/>
          </w:rPr>
          <w:t>里写上持久层操作的代码，将用户编辑的内容都保存到存储介质上</w:t>
        </w:r>
        <w:r w:rsidRPr="0085376A">
          <w:rPr>
            <w:rFonts w:ascii="Segoe UI" w:eastAsia="宋体" w:hAnsi="Segoe UI" w:cs="Segoe UI"/>
            <w:kern w:val="0"/>
            <w:szCs w:val="21"/>
          </w:rPr>
          <w:t>(</w:t>
        </w:r>
        <w:r w:rsidRPr="0085376A">
          <w:rPr>
            <w:rFonts w:ascii="Segoe UI" w:eastAsia="宋体" w:hAnsi="Segoe UI" w:cs="Segoe UI"/>
            <w:kern w:val="0"/>
            <w:szCs w:val="21"/>
          </w:rPr>
          <w:t>一般都是数据库</w:t>
        </w:r>
        <w:r w:rsidRPr="0085376A">
          <w:rPr>
            <w:rFonts w:ascii="Segoe UI" w:eastAsia="宋体" w:hAnsi="Segoe UI" w:cs="Segoe UI"/>
            <w:kern w:val="0"/>
            <w:szCs w:val="21"/>
          </w:rPr>
          <w:t xml:space="preserve"> )</w:t>
        </w:r>
        <w:r w:rsidRPr="0085376A">
          <w:rPr>
            <w:rFonts w:ascii="Segoe UI" w:eastAsia="宋体" w:hAnsi="Segoe UI" w:cs="Segoe UI"/>
            <w:kern w:val="0"/>
            <w:szCs w:val="21"/>
          </w:rPr>
          <w:t>。实际工作中因为生命周期的变化而带来的问题也很多，比如你的应用程序起了新的线程在跑，这时候中断了，你还要去维护那个线程，是暂停还是杀掉还是数据</w:t>
        </w:r>
        <w:r w:rsidRPr="0085376A">
          <w:rPr>
            <w:rFonts w:ascii="Segoe UI" w:eastAsia="宋体" w:hAnsi="Segoe UI" w:cs="Segoe UI"/>
            <w:kern w:val="0"/>
            <w:szCs w:val="21"/>
          </w:rPr>
          <w:t xml:space="preserve"> </w:t>
        </w:r>
        <w:r w:rsidRPr="0085376A">
          <w:rPr>
            <w:rFonts w:ascii="Segoe UI" w:eastAsia="宋体" w:hAnsi="Segoe UI" w:cs="Segoe UI"/>
            <w:kern w:val="0"/>
            <w:szCs w:val="21"/>
          </w:rPr>
          <w:t>回滚，是吧</w:t>
        </w:r>
        <w:r w:rsidRPr="0085376A">
          <w:rPr>
            <w:rFonts w:ascii="Segoe UI" w:eastAsia="宋体" w:hAnsi="Segoe UI" w:cs="Segoe UI"/>
            <w:kern w:val="0"/>
            <w:szCs w:val="21"/>
          </w:rPr>
          <w:t>?</w:t>
        </w:r>
        <w:r w:rsidRPr="0085376A">
          <w:rPr>
            <w:rFonts w:ascii="Segoe UI" w:eastAsia="宋体" w:hAnsi="Segoe UI" w:cs="Segoe UI"/>
            <w:kern w:val="0"/>
            <w:szCs w:val="21"/>
          </w:rPr>
          <w:t>因为</w:t>
        </w:r>
        <w:r w:rsidRPr="0085376A">
          <w:rPr>
            <w:rFonts w:ascii="Segoe UI" w:eastAsia="宋体" w:hAnsi="Segoe UI" w:cs="Segoe UI"/>
            <w:kern w:val="0"/>
            <w:szCs w:val="21"/>
          </w:rPr>
          <w:t>Activity</w:t>
        </w:r>
        <w:r w:rsidRPr="0085376A">
          <w:rPr>
            <w:rFonts w:ascii="Segoe UI" w:eastAsia="宋体" w:hAnsi="Segoe UI" w:cs="Segoe UI"/>
            <w:kern w:val="0"/>
            <w:szCs w:val="21"/>
          </w:rPr>
          <w:t>可能被杀掉，所以线程中使用的变量和一些界面元素就千万要注意了，一般都是</w:t>
        </w:r>
        <w:r w:rsidRPr="0085376A">
          <w:rPr>
            <w:rFonts w:ascii="Segoe UI" w:eastAsia="宋体" w:hAnsi="Segoe UI" w:cs="Segoe UI"/>
            <w:kern w:val="0"/>
            <w:szCs w:val="21"/>
          </w:rPr>
          <w:lastRenderedPageBreak/>
          <w:t>采用</w:t>
        </w:r>
        <w:r w:rsidRPr="0085376A">
          <w:rPr>
            <w:rFonts w:ascii="Segoe UI" w:eastAsia="宋体" w:hAnsi="Segoe UI" w:cs="Segoe UI"/>
            <w:kern w:val="0"/>
            <w:szCs w:val="21"/>
          </w:rPr>
          <w:t>Android</w:t>
        </w:r>
        <w:r w:rsidRPr="0085376A">
          <w:rPr>
            <w:rFonts w:ascii="Segoe UI" w:eastAsia="宋体" w:hAnsi="Segoe UI" w:cs="Segoe UI"/>
            <w:kern w:val="0"/>
            <w:szCs w:val="21"/>
          </w:rPr>
          <w:t>的消息机制</w:t>
        </w:r>
        <w:r w:rsidRPr="0085376A">
          <w:rPr>
            <w:rFonts w:ascii="Segoe UI" w:eastAsia="宋体" w:hAnsi="Segoe UI" w:cs="Segoe UI"/>
            <w:kern w:val="0"/>
            <w:szCs w:val="21"/>
          </w:rPr>
          <w:t xml:space="preserve"> [Handler,Message]</w:t>
        </w:r>
        <w:r w:rsidRPr="0085376A">
          <w:rPr>
            <w:rFonts w:ascii="Segoe UI" w:eastAsia="宋体" w:hAnsi="Segoe UI" w:cs="Segoe UI"/>
            <w:kern w:val="0"/>
            <w:szCs w:val="21"/>
          </w:rPr>
          <w:t>来处理多线程和界面交互的问题。</w:t>
        </w:r>
        <w:r w:rsidRPr="0085376A">
          <w:rPr>
            <w:rFonts w:ascii="Segoe UI" w:eastAsia="宋体" w:hAnsi="Segoe UI" w:cs="Segoe UI"/>
            <w:kern w:val="0"/>
            <w:szCs w:val="21"/>
          </w:rPr>
          <w:br/>
          <w:t>10</w:t>
        </w:r>
        <w:r w:rsidRPr="0085376A">
          <w:rPr>
            <w:rFonts w:ascii="Segoe UI" w:eastAsia="宋体" w:hAnsi="Segoe UI" w:cs="Segoe UI"/>
            <w:kern w:val="0"/>
            <w:szCs w:val="21"/>
          </w:rPr>
          <w:t>、让</w:t>
        </w:r>
        <w:r w:rsidRPr="0085376A">
          <w:rPr>
            <w:rFonts w:ascii="Segoe UI" w:eastAsia="宋体" w:hAnsi="Segoe UI" w:cs="Segoe UI"/>
            <w:kern w:val="0"/>
            <w:szCs w:val="21"/>
          </w:rPr>
          <w:t>Activity</w:t>
        </w:r>
        <w:r w:rsidRPr="0085376A">
          <w:rPr>
            <w:rFonts w:ascii="Segoe UI" w:eastAsia="宋体" w:hAnsi="Segoe UI" w:cs="Segoe UI"/>
            <w:kern w:val="0"/>
            <w:szCs w:val="21"/>
          </w:rPr>
          <w:t>变成一个窗口：</w:t>
        </w:r>
        <w:r w:rsidRPr="0085376A">
          <w:rPr>
            <w:rFonts w:ascii="Segoe UI" w:eastAsia="宋体" w:hAnsi="Segoe UI" w:cs="Segoe UI"/>
            <w:kern w:val="0"/>
            <w:szCs w:val="21"/>
          </w:rPr>
          <w:t>Activity</w:t>
        </w:r>
        <w:r w:rsidRPr="0085376A">
          <w:rPr>
            <w:rFonts w:ascii="Segoe UI" w:eastAsia="宋体" w:hAnsi="Segoe UI" w:cs="Segoe UI"/>
            <w:kern w:val="0"/>
            <w:szCs w:val="21"/>
          </w:rPr>
          <w:t>属性设定</w:t>
        </w:r>
        <w:r w:rsidRPr="0085376A">
          <w:rPr>
            <w:rFonts w:ascii="Segoe UI" w:eastAsia="宋体" w:hAnsi="Segoe UI" w:cs="Segoe UI"/>
            <w:kern w:val="0"/>
            <w:szCs w:val="21"/>
          </w:rPr>
          <w:br/>
        </w:r>
        <w:r w:rsidRPr="0085376A">
          <w:rPr>
            <w:rFonts w:ascii="Segoe UI" w:eastAsia="宋体" w:hAnsi="Segoe UI" w:cs="Segoe UI"/>
            <w:kern w:val="0"/>
            <w:szCs w:val="21"/>
          </w:rPr>
          <w:t>讲点轻松的吧</w:t>
        </w:r>
        <w:r w:rsidRPr="0085376A">
          <w:rPr>
            <w:rFonts w:ascii="Segoe UI" w:eastAsia="宋体" w:hAnsi="Segoe UI" w:cs="Segoe UI"/>
            <w:kern w:val="0"/>
            <w:szCs w:val="21"/>
          </w:rPr>
          <w:t>,</w:t>
        </w:r>
        <w:r w:rsidRPr="0085376A">
          <w:rPr>
            <w:rFonts w:ascii="Segoe UI" w:eastAsia="宋体" w:hAnsi="Segoe UI" w:cs="Segoe UI"/>
            <w:kern w:val="0"/>
            <w:szCs w:val="21"/>
          </w:rPr>
          <w:t>可能有人希望做出来的应用程序是一个漂浮在手机主界面的东西，那么很</w:t>
        </w:r>
        <w:r w:rsidRPr="0085376A">
          <w:rPr>
            <w:rFonts w:ascii="Segoe UI" w:eastAsia="宋体" w:hAnsi="Segoe UI" w:cs="Segoe UI"/>
            <w:kern w:val="0"/>
            <w:szCs w:val="21"/>
          </w:rPr>
          <w:br/>
        </w:r>
        <w:r w:rsidRPr="0085376A">
          <w:rPr>
            <w:rFonts w:ascii="Segoe UI" w:eastAsia="宋体" w:hAnsi="Segoe UI" w:cs="Segoe UI"/>
            <w:kern w:val="0"/>
            <w:szCs w:val="21"/>
          </w:rPr>
          <w:t>简单你只需要设置</w:t>
        </w:r>
        <w:r w:rsidRPr="0085376A">
          <w:rPr>
            <w:rFonts w:ascii="Segoe UI" w:eastAsia="宋体" w:hAnsi="Segoe UI" w:cs="Segoe UI"/>
            <w:kern w:val="0"/>
            <w:szCs w:val="21"/>
          </w:rPr>
          <w:t xml:space="preserve"> </w:t>
        </w:r>
        <w:r w:rsidRPr="0085376A">
          <w:rPr>
            <w:rFonts w:ascii="Segoe UI" w:eastAsia="宋体" w:hAnsi="Segoe UI" w:cs="Segoe UI"/>
            <w:kern w:val="0"/>
            <w:szCs w:val="21"/>
          </w:rPr>
          <w:t>一下</w:t>
        </w:r>
        <w:r w:rsidRPr="0085376A">
          <w:rPr>
            <w:rFonts w:ascii="Segoe UI" w:eastAsia="宋体" w:hAnsi="Segoe UI" w:cs="Segoe UI"/>
            <w:kern w:val="0"/>
            <w:szCs w:val="21"/>
          </w:rPr>
          <w:t>Activity</w:t>
        </w:r>
        <w:r w:rsidRPr="0085376A">
          <w:rPr>
            <w:rFonts w:ascii="Segoe UI" w:eastAsia="宋体" w:hAnsi="Segoe UI" w:cs="Segoe UI"/>
            <w:kern w:val="0"/>
            <w:szCs w:val="21"/>
          </w:rPr>
          <w:t>的主题就可以了在</w:t>
        </w:r>
        <w:r w:rsidRPr="0085376A">
          <w:rPr>
            <w:rFonts w:ascii="Segoe UI" w:eastAsia="宋体" w:hAnsi="Segoe UI" w:cs="Segoe UI"/>
            <w:kern w:val="0"/>
            <w:szCs w:val="21"/>
          </w:rPr>
          <w:t xml:space="preserve">AndroidManifest.xml </w:t>
        </w:r>
        <w:r w:rsidRPr="0085376A">
          <w:rPr>
            <w:rFonts w:ascii="Segoe UI" w:eastAsia="宋体" w:hAnsi="Segoe UI" w:cs="Segoe UI"/>
            <w:kern w:val="0"/>
            <w:szCs w:val="21"/>
          </w:rPr>
          <w:t>中定义</w:t>
        </w:r>
        <w:r w:rsidRPr="0085376A">
          <w:rPr>
            <w:rFonts w:ascii="Segoe UI" w:eastAsia="宋体" w:hAnsi="Segoe UI" w:cs="Segoe UI"/>
            <w:kern w:val="0"/>
            <w:szCs w:val="21"/>
          </w:rPr>
          <w:t xml:space="preserve"> Activity</w:t>
        </w:r>
        <w:r w:rsidRPr="0085376A">
          <w:rPr>
            <w:rFonts w:ascii="Segoe UI" w:eastAsia="宋体" w:hAnsi="Segoe UI" w:cs="Segoe UI"/>
            <w:kern w:val="0"/>
            <w:szCs w:val="21"/>
          </w:rPr>
          <w:t>的</w:t>
        </w:r>
        <w:r w:rsidRPr="0085376A">
          <w:rPr>
            <w:rFonts w:ascii="Segoe UI" w:eastAsia="宋体" w:hAnsi="Segoe UI" w:cs="Segoe UI"/>
            <w:kern w:val="0"/>
            <w:szCs w:val="21"/>
          </w:rPr>
          <w:br/>
        </w:r>
        <w:r w:rsidRPr="0085376A">
          <w:rPr>
            <w:rFonts w:ascii="Segoe UI" w:eastAsia="宋体" w:hAnsi="Segoe UI" w:cs="Segoe UI"/>
            <w:kern w:val="0"/>
            <w:szCs w:val="21"/>
          </w:rPr>
          <w:t>地方一句话：</w:t>
        </w:r>
        <w:r w:rsidRPr="0085376A">
          <w:rPr>
            <w:rFonts w:ascii="Segoe UI" w:eastAsia="宋体" w:hAnsi="Segoe UI" w:cs="Segoe UI"/>
            <w:kern w:val="0"/>
            <w:szCs w:val="21"/>
          </w:rPr>
          <w:br/>
          <w:t>Xml</w:t>
        </w:r>
        <w:r w:rsidRPr="0085376A">
          <w:rPr>
            <w:rFonts w:ascii="Segoe UI" w:eastAsia="宋体" w:hAnsi="Segoe UI" w:cs="Segoe UI"/>
            <w:kern w:val="0"/>
            <w:szCs w:val="21"/>
          </w:rPr>
          <w:t>代码</w:t>
        </w:r>
        <w:r w:rsidRPr="0085376A">
          <w:rPr>
            <w:rFonts w:ascii="Segoe UI" w:eastAsia="宋体" w:hAnsi="Segoe UI" w:cs="Segoe UI"/>
            <w:kern w:val="0"/>
            <w:szCs w:val="21"/>
          </w:rPr>
          <w:br/>
          <w:t>android :theme=”@android:style/Theme.Dialog”</w:t>
        </w:r>
        <w:r w:rsidRPr="0085376A">
          <w:rPr>
            <w:rFonts w:ascii="Segoe UI" w:eastAsia="宋体" w:hAnsi="Segoe UI" w:cs="Segoe UI"/>
            <w:kern w:val="0"/>
            <w:szCs w:val="21"/>
          </w:rPr>
          <w:br/>
          <w:t>android:theme=”@android:style/Theme.Dialog”</w:t>
        </w:r>
        <w:r w:rsidRPr="0085376A">
          <w:rPr>
            <w:rFonts w:ascii="Segoe UI" w:eastAsia="宋体" w:hAnsi="Segoe UI" w:cs="Segoe UI"/>
            <w:kern w:val="0"/>
            <w:szCs w:val="21"/>
          </w:rPr>
          <w:br/>
        </w:r>
        <w:r w:rsidRPr="0085376A">
          <w:rPr>
            <w:rFonts w:ascii="Segoe UI" w:eastAsia="宋体" w:hAnsi="Segoe UI" w:cs="Segoe UI"/>
            <w:kern w:val="0"/>
            <w:szCs w:val="21"/>
          </w:rPr>
          <w:t>这就使你的应用程序变成对话框的形式弹出来了，或者</w:t>
        </w:r>
        <w:r w:rsidRPr="0085376A">
          <w:rPr>
            <w:rFonts w:ascii="Segoe UI" w:eastAsia="宋体" w:hAnsi="Segoe UI" w:cs="Segoe UI"/>
            <w:kern w:val="0"/>
            <w:szCs w:val="21"/>
          </w:rPr>
          <w:br/>
          <w:t>Xml</w:t>
        </w:r>
        <w:r w:rsidRPr="0085376A">
          <w:rPr>
            <w:rFonts w:ascii="Segoe UI" w:eastAsia="宋体" w:hAnsi="Segoe UI" w:cs="Segoe UI"/>
            <w:kern w:val="0"/>
            <w:szCs w:val="21"/>
          </w:rPr>
          <w:t>代码</w:t>
        </w:r>
        <w:r w:rsidRPr="0085376A">
          <w:rPr>
            <w:rFonts w:ascii="Segoe UI" w:eastAsia="宋体" w:hAnsi="Segoe UI" w:cs="Segoe UI"/>
            <w:kern w:val="0"/>
            <w:szCs w:val="21"/>
          </w:rPr>
          <w:br/>
          <w:t>android:theme=”@android:style/Theme.Translucent”</w:t>
        </w:r>
        <w:r w:rsidRPr="0085376A">
          <w:rPr>
            <w:rFonts w:ascii="Segoe UI" w:eastAsia="宋体" w:hAnsi="Segoe UI" w:cs="Segoe UI"/>
            <w:kern w:val="0"/>
            <w:szCs w:val="21"/>
          </w:rPr>
          <w:br/>
          <w:t>android:theme=”@android:style/Theme.Translucent”</w:t>
        </w:r>
        <w:r w:rsidRPr="0085376A">
          <w:rPr>
            <w:rFonts w:ascii="Segoe UI" w:eastAsia="宋体" w:hAnsi="Segoe UI" w:cs="Segoe UI"/>
            <w:kern w:val="0"/>
            <w:szCs w:val="21"/>
          </w:rPr>
          <w:br/>
        </w:r>
        <w:r w:rsidRPr="0085376A">
          <w:rPr>
            <w:rFonts w:ascii="Segoe UI" w:eastAsia="宋体" w:hAnsi="Segoe UI" w:cs="Segoe UI"/>
            <w:kern w:val="0"/>
            <w:szCs w:val="21"/>
          </w:rPr>
          <w:t>就变成半透明的，</w:t>
        </w:r>
        <w:r w:rsidRPr="0085376A">
          <w:rPr>
            <w:rFonts w:ascii="Segoe UI" w:eastAsia="宋体" w:hAnsi="Segoe UI" w:cs="Segoe UI"/>
            <w:kern w:val="0"/>
            <w:szCs w:val="21"/>
          </w:rPr>
          <w:t>[</w:t>
        </w:r>
        <w:r w:rsidRPr="0085376A">
          <w:rPr>
            <w:rFonts w:ascii="Segoe UI" w:eastAsia="宋体" w:hAnsi="Segoe UI" w:cs="Segoe UI"/>
            <w:kern w:val="0"/>
            <w:szCs w:val="21"/>
          </w:rPr>
          <w:t>友情提示</w:t>
        </w:r>
        <w:r w:rsidRPr="0085376A">
          <w:rPr>
            <w:rFonts w:ascii="Segoe UI" w:eastAsia="宋体" w:hAnsi="Segoe UI" w:cs="Segoe UI"/>
            <w:kern w:val="0"/>
            <w:szCs w:val="21"/>
          </w:rPr>
          <w:t>-.-]</w:t>
        </w:r>
        <w:r w:rsidRPr="0085376A">
          <w:rPr>
            <w:rFonts w:ascii="Segoe UI" w:eastAsia="宋体" w:hAnsi="Segoe UI" w:cs="Segoe UI"/>
            <w:kern w:val="0"/>
            <w:szCs w:val="21"/>
          </w:rPr>
          <w:t>类似的这种</w:t>
        </w:r>
        <w:r w:rsidRPr="0085376A">
          <w:rPr>
            <w:rFonts w:ascii="Segoe UI" w:eastAsia="宋体" w:hAnsi="Segoe UI" w:cs="Segoe UI"/>
            <w:kern w:val="0"/>
            <w:szCs w:val="21"/>
          </w:rPr>
          <w:t>activity</w:t>
        </w:r>
        <w:r w:rsidRPr="0085376A">
          <w:rPr>
            <w:rFonts w:ascii="Segoe UI" w:eastAsia="宋体" w:hAnsi="Segoe UI" w:cs="Segoe UI"/>
            <w:kern w:val="0"/>
            <w:szCs w:val="21"/>
          </w:rPr>
          <w:t>的属性可以在</w:t>
        </w:r>
        <w:r w:rsidRPr="0085376A">
          <w:rPr>
            <w:rFonts w:ascii="Segoe UI" w:eastAsia="宋体" w:hAnsi="Segoe UI" w:cs="Segoe UI"/>
            <w:kern w:val="0"/>
            <w:szCs w:val="21"/>
          </w:rPr>
          <w:t xml:space="preserve">android.R.styleable </w:t>
        </w:r>
        <w:r w:rsidRPr="0085376A">
          <w:rPr>
            <w:rFonts w:ascii="Segoe UI" w:eastAsia="宋体" w:hAnsi="Segoe UI" w:cs="Segoe UI"/>
            <w:kern w:val="0"/>
            <w:szCs w:val="21"/>
          </w:rPr>
          <w:t>类的</w:t>
        </w:r>
        <w:r w:rsidRPr="0085376A">
          <w:rPr>
            <w:rFonts w:ascii="Segoe UI" w:eastAsia="宋体" w:hAnsi="Segoe UI" w:cs="Segoe UI"/>
            <w:kern w:val="0"/>
            <w:szCs w:val="21"/>
          </w:rPr>
          <w:t xml:space="preserve">AndroidManifestActivity </w:t>
        </w:r>
        <w:r w:rsidRPr="0085376A">
          <w:rPr>
            <w:rFonts w:ascii="Segoe UI" w:eastAsia="宋体" w:hAnsi="Segoe UI" w:cs="Segoe UI"/>
            <w:kern w:val="0"/>
            <w:szCs w:val="21"/>
          </w:rPr>
          <w:t>方法中看到，</w:t>
        </w:r>
        <w:r w:rsidRPr="0085376A">
          <w:rPr>
            <w:rFonts w:ascii="Segoe UI" w:eastAsia="宋体" w:hAnsi="Segoe UI" w:cs="Segoe UI"/>
            <w:kern w:val="0"/>
            <w:szCs w:val="21"/>
          </w:rPr>
          <w:t>AndroidManifest.xml</w:t>
        </w:r>
        <w:r w:rsidRPr="0085376A">
          <w:rPr>
            <w:rFonts w:ascii="Segoe UI" w:eastAsia="宋体" w:hAnsi="Segoe UI" w:cs="Segoe UI"/>
            <w:kern w:val="0"/>
            <w:szCs w:val="21"/>
          </w:rPr>
          <w:t>中所有元素的属性的介绍都可以参考这个类</w:t>
        </w:r>
        <w:r w:rsidRPr="0085376A">
          <w:rPr>
            <w:rFonts w:ascii="Segoe UI" w:eastAsia="宋体" w:hAnsi="Segoe UI" w:cs="Segoe UI"/>
            <w:kern w:val="0"/>
            <w:szCs w:val="21"/>
          </w:rPr>
          <w:t>android.R.styleable</w:t>
        </w:r>
        <w:r w:rsidRPr="0085376A">
          <w:rPr>
            <w:rFonts w:ascii="Segoe UI" w:eastAsia="宋体" w:hAnsi="Segoe UI" w:cs="Segoe UI"/>
            <w:kern w:val="0"/>
            <w:szCs w:val="21"/>
          </w:rPr>
          <w:br/>
        </w:r>
        <w:r w:rsidRPr="0085376A">
          <w:rPr>
            <w:rFonts w:ascii="Segoe UI" w:eastAsia="宋体" w:hAnsi="Segoe UI" w:cs="Segoe UI"/>
            <w:kern w:val="0"/>
            <w:szCs w:val="21"/>
          </w:rPr>
          <w:t>上面说的是属性名称，具体有什么值是在</w:t>
        </w:r>
        <w:r w:rsidRPr="0085376A">
          <w:rPr>
            <w:rFonts w:ascii="Segoe UI" w:eastAsia="宋体" w:hAnsi="Segoe UI" w:cs="Segoe UI"/>
            <w:kern w:val="0"/>
            <w:szCs w:val="21"/>
          </w:rPr>
          <w:t>android.R.style</w:t>
        </w:r>
        <w:r w:rsidRPr="0085376A">
          <w:rPr>
            <w:rFonts w:ascii="Segoe UI" w:eastAsia="宋体" w:hAnsi="Segoe UI" w:cs="Segoe UI"/>
            <w:kern w:val="0"/>
            <w:szCs w:val="21"/>
          </w:rPr>
          <w:t>中</w:t>
        </w:r>
        <w:r w:rsidRPr="0085376A">
          <w:rPr>
            <w:rFonts w:ascii="Segoe UI" w:eastAsia="宋体" w:hAnsi="Segoe UI" w:cs="Segoe UI"/>
            <w:kern w:val="0"/>
            <w:szCs w:val="21"/>
          </w:rPr>
          <w:t xml:space="preserve"> </w:t>
        </w:r>
        <w:r w:rsidRPr="0085376A">
          <w:rPr>
            <w:rFonts w:ascii="Segoe UI" w:eastAsia="宋体" w:hAnsi="Segoe UI" w:cs="Segoe UI"/>
            <w:kern w:val="0"/>
            <w:szCs w:val="21"/>
          </w:rPr>
          <w:t>可以看到，比如这个</w:t>
        </w:r>
        <w:r w:rsidRPr="0085376A">
          <w:rPr>
            <w:rFonts w:ascii="Segoe UI" w:eastAsia="宋体" w:hAnsi="Segoe UI" w:cs="Segoe UI"/>
            <w:kern w:val="0"/>
            <w:szCs w:val="21"/>
          </w:rPr>
          <w:t xml:space="preserve">”@android:style/Theme.Dialog” </w:t>
        </w:r>
        <w:r w:rsidRPr="0085376A">
          <w:rPr>
            <w:rFonts w:ascii="Segoe UI" w:eastAsia="宋体" w:hAnsi="Segoe UI" w:cs="Segoe UI"/>
            <w:kern w:val="0"/>
            <w:szCs w:val="21"/>
          </w:rPr>
          <w:t>就对应于</w:t>
        </w:r>
        <w:r w:rsidRPr="0085376A">
          <w:rPr>
            <w:rFonts w:ascii="Segoe UI" w:eastAsia="宋体" w:hAnsi="Segoe UI" w:cs="Segoe UI"/>
            <w:kern w:val="0"/>
            <w:szCs w:val="21"/>
          </w:rPr>
          <w:t>android.R.style.Theme_Dialog ,(‘_’</w:t>
        </w:r>
        <w:r w:rsidRPr="0085376A">
          <w:rPr>
            <w:rFonts w:ascii="Segoe UI" w:eastAsia="宋体" w:hAnsi="Segoe UI" w:cs="Segoe UI"/>
            <w:kern w:val="0"/>
            <w:szCs w:val="21"/>
          </w:rPr>
          <w:t>换成</w:t>
        </w:r>
        <w:r w:rsidRPr="0085376A">
          <w:rPr>
            <w:rFonts w:ascii="Segoe UI" w:eastAsia="宋体" w:hAnsi="Segoe UI" w:cs="Segoe UI"/>
            <w:kern w:val="0"/>
            <w:szCs w:val="21"/>
          </w:rPr>
          <w:t>’.’ &lt; --</w:t>
        </w:r>
        <w:r w:rsidRPr="0085376A">
          <w:rPr>
            <w:rFonts w:ascii="Segoe UI" w:eastAsia="宋体" w:hAnsi="Segoe UI" w:cs="Segoe UI"/>
            <w:kern w:val="0"/>
            <w:szCs w:val="21"/>
          </w:rPr>
          <w:t>注意：这个是文章内容不是笑脸</w:t>
        </w:r>
        <w:r w:rsidRPr="0085376A">
          <w:rPr>
            <w:rFonts w:ascii="Segoe UI" w:eastAsia="宋体" w:hAnsi="Segoe UI" w:cs="Segoe UI"/>
            <w:kern w:val="0"/>
            <w:szCs w:val="21"/>
          </w:rPr>
          <w:t>)</w:t>
        </w:r>
        <w:r w:rsidRPr="0085376A">
          <w:rPr>
            <w:rFonts w:ascii="Segoe UI" w:eastAsia="宋体" w:hAnsi="Segoe UI" w:cs="Segoe UI"/>
            <w:kern w:val="0"/>
            <w:szCs w:val="21"/>
          </w:rPr>
          <w:t>就可以用在描述文件</w:t>
        </w:r>
        <w:r w:rsidRPr="0085376A">
          <w:rPr>
            <w:rFonts w:ascii="Segoe UI" w:eastAsia="宋体" w:hAnsi="Segoe UI" w:cs="Segoe UI"/>
            <w:kern w:val="0"/>
            <w:szCs w:val="21"/>
          </w:rPr>
          <w:t xml:space="preserve"> </w:t>
        </w:r>
        <w:r w:rsidRPr="0085376A">
          <w:rPr>
            <w:rFonts w:ascii="Segoe UI" w:eastAsia="宋体" w:hAnsi="Segoe UI" w:cs="Segoe UI"/>
            <w:kern w:val="0"/>
            <w:szCs w:val="21"/>
          </w:rPr>
          <w:t>中了</w:t>
        </w:r>
        <w:r w:rsidRPr="0085376A">
          <w:rPr>
            <w:rFonts w:ascii="Segoe UI" w:eastAsia="宋体" w:hAnsi="Segoe UI" w:cs="Segoe UI"/>
            <w:kern w:val="0"/>
            <w:szCs w:val="21"/>
          </w:rPr>
          <w:t>,</w:t>
        </w:r>
        <w:r w:rsidRPr="0085376A">
          <w:rPr>
            <w:rFonts w:ascii="Segoe UI" w:eastAsia="宋体" w:hAnsi="Segoe UI" w:cs="Segoe UI"/>
            <w:kern w:val="0"/>
            <w:szCs w:val="21"/>
          </w:rPr>
          <w:t>找找类定义和描述文件中的对应关系就都明白了。</w:t>
        </w:r>
        <w:r w:rsidRPr="0085376A">
          <w:rPr>
            <w:rFonts w:ascii="Segoe UI" w:eastAsia="宋体" w:hAnsi="Segoe UI" w:cs="Segoe UI"/>
            <w:kern w:val="0"/>
            <w:szCs w:val="21"/>
          </w:rPr>
          <w:br/>
          <w:t>11</w:t>
        </w:r>
        <w:r w:rsidRPr="0085376A">
          <w:rPr>
            <w:rFonts w:ascii="Segoe UI" w:eastAsia="宋体" w:hAnsi="Segoe UI" w:cs="Segoe UI"/>
            <w:kern w:val="0"/>
            <w:szCs w:val="21"/>
          </w:rPr>
          <w:t>、</w:t>
        </w:r>
        <w:r w:rsidRPr="0085376A">
          <w:rPr>
            <w:rFonts w:ascii="Segoe UI" w:eastAsia="宋体" w:hAnsi="Segoe UI" w:cs="Segoe UI"/>
            <w:kern w:val="0"/>
            <w:szCs w:val="21"/>
          </w:rPr>
          <w:t xml:space="preserve"> </w:t>
        </w:r>
        <w:r w:rsidRPr="0085376A">
          <w:rPr>
            <w:rFonts w:ascii="Segoe UI" w:eastAsia="宋体" w:hAnsi="Segoe UI" w:cs="Segoe UI"/>
            <w:kern w:val="0"/>
            <w:szCs w:val="21"/>
          </w:rPr>
          <w:t>你后台的</w:t>
        </w:r>
        <w:r w:rsidRPr="0085376A">
          <w:rPr>
            <w:rFonts w:ascii="Segoe UI" w:eastAsia="宋体" w:hAnsi="Segoe UI" w:cs="Segoe UI"/>
            <w:kern w:val="0"/>
            <w:szCs w:val="21"/>
          </w:rPr>
          <w:t>Activity</w:t>
        </w:r>
        <w:r w:rsidRPr="0085376A">
          <w:rPr>
            <w:rFonts w:ascii="Segoe UI" w:eastAsia="宋体" w:hAnsi="Segoe UI" w:cs="Segoe UI"/>
            <w:kern w:val="0"/>
            <w:szCs w:val="21"/>
          </w:rPr>
          <w:t>被系统回收怎么办：</w:t>
        </w:r>
        <w:r w:rsidRPr="0085376A">
          <w:rPr>
            <w:rFonts w:ascii="Segoe UI" w:eastAsia="宋体" w:hAnsi="Segoe UI" w:cs="Segoe UI"/>
            <w:kern w:val="0"/>
            <w:szCs w:val="21"/>
          </w:rPr>
          <w:t>onSaveInstanceState</w:t>
        </w:r>
        <w:r w:rsidRPr="0085376A">
          <w:rPr>
            <w:rFonts w:ascii="Segoe UI" w:eastAsia="宋体" w:hAnsi="Segoe UI" w:cs="Segoe UI"/>
            <w:kern w:val="0"/>
            <w:szCs w:val="21"/>
          </w:rPr>
          <w:br/>
        </w:r>
        <w:r w:rsidRPr="0085376A">
          <w:rPr>
            <w:rFonts w:ascii="Segoe UI" w:eastAsia="宋体" w:hAnsi="Segoe UI" w:cs="Segoe UI"/>
            <w:kern w:val="0"/>
            <w:szCs w:val="21"/>
          </w:rPr>
          <w:t>当你的程序中某一个</w:t>
        </w:r>
        <w:r w:rsidRPr="0085376A">
          <w:rPr>
            <w:rFonts w:ascii="Segoe UI" w:eastAsia="宋体" w:hAnsi="Segoe UI" w:cs="Segoe UI"/>
            <w:kern w:val="0"/>
            <w:szCs w:val="21"/>
          </w:rPr>
          <w:t xml:space="preserve">Activity A </w:t>
        </w:r>
        <w:r w:rsidRPr="0085376A">
          <w:rPr>
            <w:rFonts w:ascii="Segoe UI" w:eastAsia="宋体" w:hAnsi="Segoe UI" w:cs="Segoe UI"/>
            <w:kern w:val="0"/>
            <w:szCs w:val="21"/>
          </w:rPr>
          <w:t>在运行时中，主动或被动地运行另一个新的</w:t>
        </w:r>
        <w:r w:rsidRPr="0085376A">
          <w:rPr>
            <w:rFonts w:ascii="Segoe UI" w:eastAsia="宋体" w:hAnsi="Segoe UI" w:cs="Segoe UI"/>
            <w:kern w:val="0"/>
            <w:szCs w:val="21"/>
          </w:rPr>
          <w:t>Activity B</w:t>
        </w:r>
        <w:r w:rsidRPr="0085376A">
          <w:rPr>
            <w:rFonts w:ascii="Segoe UI" w:eastAsia="宋体" w:hAnsi="Segoe UI" w:cs="Segoe UI"/>
            <w:kern w:val="0"/>
            <w:szCs w:val="21"/>
          </w:rPr>
          <w:br/>
        </w:r>
        <w:r w:rsidRPr="0085376A">
          <w:rPr>
            <w:rFonts w:ascii="Segoe UI" w:eastAsia="宋体" w:hAnsi="Segoe UI" w:cs="Segoe UI"/>
            <w:kern w:val="0"/>
            <w:szCs w:val="21"/>
          </w:rPr>
          <w:t>这个时候</w:t>
        </w:r>
        <w:r w:rsidRPr="0085376A">
          <w:rPr>
            <w:rFonts w:ascii="Segoe UI" w:eastAsia="宋体" w:hAnsi="Segoe UI" w:cs="Segoe UI"/>
            <w:kern w:val="0"/>
            <w:szCs w:val="21"/>
          </w:rPr>
          <w:t>A</w:t>
        </w:r>
        <w:r w:rsidRPr="0085376A">
          <w:rPr>
            <w:rFonts w:ascii="Segoe UI" w:eastAsia="宋体" w:hAnsi="Segoe UI" w:cs="Segoe UI"/>
            <w:kern w:val="0"/>
            <w:szCs w:val="21"/>
          </w:rPr>
          <w:t>会执行</w:t>
        </w:r>
        <w:r w:rsidRPr="0085376A">
          <w:rPr>
            <w:rFonts w:ascii="Segoe UI" w:eastAsia="宋体" w:hAnsi="Segoe UI" w:cs="Segoe UI"/>
            <w:kern w:val="0"/>
            <w:szCs w:val="21"/>
          </w:rPr>
          <w:br/>
          <w:t>Java</w:t>
        </w:r>
        <w:r w:rsidRPr="0085376A">
          <w:rPr>
            <w:rFonts w:ascii="Segoe UI" w:eastAsia="宋体" w:hAnsi="Segoe UI" w:cs="Segoe UI"/>
            <w:kern w:val="0"/>
            <w:szCs w:val="21"/>
          </w:rPr>
          <w:t>代码</w:t>
        </w:r>
        <w:r w:rsidRPr="0085376A">
          <w:rPr>
            <w:rFonts w:ascii="Segoe UI" w:eastAsia="宋体" w:hAnsi="Segoe UI" w:cs="Segoe UI"/>
            <w:kern w:val="0"/>
            <w:szCs w:val="21"/>
          </w:rPr>
          <w:br/>
          <w:t>public</w:t>
        </w:r>
        <w:r w:rsidRPr="0085376A">
          <w:rPr>
            <w:rFonts w:ascii="Segoe UI" w:eastAsia="宋体" w:hAnsi="Segoe UI" w:cs="Segoe UI"/>
            <w:kern w:val="0"/>
            <w:szCs w:val="21"/>
          </w:rPr>
          <w:br/>
          <w:t>void onSaveInstanceState(Bundle outState) {</w:t>
        </w:r>
        <w:r w:rsidRPr="0085376A">
          <w:rPr>
            <w:rFonts w:ascii="Segoe UI" w:eastAsia="宋体" w:hAnsi="Segoe UI" w:cs="Segoe UI"/>
            <w:kern w:val="0"/>
            <w:szCs w:val="21"/>
          </w:rPr>
          <w:br/>
          <w:t>super.onSaveInstanceState(outState);</w:t>
        </w:r>
        <w:r w:rsidRPr="0085376A">
          <w:rPr>
            <w:rFonts w:ascii="Segoe UI" w:eastAsia="宋体" w:hAnsi="Segoe UI" w:cs="Segoe UI"/>
            <w:kern w:val="0"/>
            <w:szCs w:val="21"/>
          </w:rPr>
          <w:br/>
          <w:t>outState.putLong("id", 1234567890);</w:t>
        </w:r>
        <w:r w:rsidRPr="0085376A">
          <w:rPr>
            <w:rFonts w:ascii="Segoe UI" w:eastAsia="宋体" w:hAnsi="Segoe UI" w:cs="Segoe UI"/>
            <w:kern w:val="0"/>
            <w:szCs w:val="21"/>
          </w:rPr>
          <w:br/>
          <w:t>}</w:t>
        </w:r>
        <w:r w:rsidRPr="0085376A">
          <w:rPr>
            <w:rFonts w:ascii="Segoe UI" w:eastAsia="宋体" w:hAnsi="Segoe UI" w:cs="Segoe UI"/>
            <w:kern w:val="0"/>
            <w:szCs w:val="21"/>
          </w:rPr>
          <w:br/>
          <w:t xml:space="preserve">B </w:t>
        </w:r>
        <w:r w:rsidRPr="0085376A">
          <w:rPr>
            <w:rFonts w:ascii="Segoe UI" w:eastAsia="宋体" w:hAnsi="Segoe UI" w:cs="Segoe UI"/>
            <w:kern w:val="0"/>
            <w:szCs w:val="21"/>
          </w:rPr>
          <w:t>完成以后又会来找</w:t>
        </w:r>
        <w:r w:rsidRPr="0085376A">
          <w:rPr>
            <w:rFonts w:ascii="Segoe UI" w:eastAsia="宋体" w:hAnsi="Segoe UI" w:cs="Segoe UI"/>
            <w:kern w:val="0"/>
            <w:szCs w:val="21"/>
          </w:rPr>
          <w:t xml:space="preserve">A, </w:t>
        </w:r>
        <w:r w:rsidRPr="0085376A">
          <w:rPr>
            <w:rFonts w:ascii="Segoe UI" w:eastAsia="宋体" w:hAnsi="Segoe UI" w:cs="Segoe UI"/>
            <w:kern w:val="0"/>
            <w:szCs w:val="21"/>
          </w:rPr>
          <w:t>这个时候就有两种情况，一种是</w:t>
        </w:r>
        <w:r w:rsidRPr="0085376A">
          <w:rPr>
            <w:rFonts w:ascii="Segoe UI" w:eastAsia="宋体" w:hAnsi="Segoe UI" w:cs="Segoe UI"/>
            <w:kern w:val="0"/>
            <w:szCs w:val="21"/>
          </w:rPr>
          <w:t>A</w:t>
        </w:r>
        <w:r w:rsidRPr="0085376A">
          <w:rPr>
            <w:rFonts w:ascii="Segoe UI" w:eastAsia="宋体" w:hAnsi="Segoe UI" w:cs="Segoe UI"/>
            <w:kern w:val="0"/>
            <w:szCs w:val="21"/>
          </w:rPr>
          <w:t>被回收，一种是没有被回收，被回</w:t>
        </w:r>
        <w:r w:rsidRPr="0085376A">
          <w:rPr>
            <w:rFonts w:ascii="Segoe UI" w:eastAsia="宋体" w:hAnsi="Segoe UI" w:cs="Segoe UI"/>
            <w:kern w:val="0"/>
            <w:szCs w:val="21"/>
          </w:rPr>
          <w:br/>
        </w:r>
        <w:r w:rsidRPr="0085376A">
          <w:rPr>
            <w:rFonts w:ascii="Segoe UI" w:eastAsia="宋体" w:hAnsi="Segoe UI" w:cs="Segoe UI"/>
            <w:kern w:val="0"/>
            <w:szCs w:val="21"/>
          </w:rPr>
          <w:t>收的</w:t>
        </w:r>
        <w:r w:rsidRPr="0085376A">
          <w:rPr>
            <w:rFonts w:ascii="Segoe UI" w:eastAsia="宋体" w:hAnsi="Segoe UI" w:cs="Segoe UI"/>
            <w:kern w:val="0"/>
            <w:szCs w:val="21"/>
          </w:rPr>
          <w:t>A</w:t>
        </w:r>
        <w:r w:rsidRPr="0085376A">
          <w:rPr>
            <w:rFonts w:ascii="Segoe UI" w:eastAsia="宋体" w:hAnsi="Segoe UI" w:cs="Segoe UI"/>
            <w:kern w:val="0"/>
            <w:szCs w:val="21"/>
          </w:rPr>
          <w:t>就要重新调用</w:t>
        </w:r>
        <w:r w:rsidRPr="0085376A">
          <w:rPr>
            <w:rFonts w:ascii="Segoe UI" w:eastAsia="宋体" w:hAnsi="Segoe UI" w:cs="Segoe UI"/>
            <w:kern w:val="0"/>
            <w:szCs w:val="21"/>
          </w:rPr>
          <w:t>onCreate()</w:t>
        </w:r>
        <w:r w:rsidRPr="0085376A">
          <w:rPr>
            <w:rFonts w:ascii="Segoe UI" w:eastAsia="宋体" w:hAnsi="Segoe UI" w:cs="Segoe UI"/>
            <w:kern w:val="0"/>
            <w:szCs w:val="21"/>
          </w:rPr>
          <w:t>方法，不同于直接启动的是这回</w:t>
        </w:r>
        <w:r w:rsidRPr="0085376A">
          <w:rPr>
            <w:rFonts w:ascii="Segoe UI" w:eastAsia="宋体" w:hAnsi="Segoe UI" w:cs="Segoe UI"/>
            <w:kern w:val="0"/>
            <w:szCs w:val="21"/>
          </w:rPr>
          <w:t>onCreate()</w:t>
        </w:r>
        <w:r w:rsidRPr="0085376A">
          <w:rPr>
            <w:rFonts w:ascii="Segoe UI" w:eastAsia="宋体" w:hAnsi="Segoe UI" w:cs="Segoe UI"/>
            <w:kern w:val="0"/>
            <w:szCs w:val="21"/>
          </w:rPr>
          <w:t>里是带上参数</w:t>
        </w:r>
        <w:r w:rsidRPr="0085376A">
          <w:rPr>
            <w:rFonts w:ascii="Segoe UI" w:eastAsia="宋体" w:hAnsi="Segoe UI" w:cs="Segoe UI"/>
            <w:kern w:val="0"/>
            <w:szCs w:val="21"/>
          </w:rPr>
          <w:br/>
          <w:t>savedInstanceState</w:t>
        </w:r>
        <w:r w:rsidRPr="0085376A">
          <w:rPr>
            <w:rFonts w:ascii="Segoe UI" w:eastAsia="宋体" w:hAnsi="Segoe UI" w:cs="Segoe UI"/>
            <w:kern w:val="0"/>
            <w:szCs w:val="21"/>
          </w:rPr>
          <w:t>，没被收回的就还是</w:t>
        </w:r>
        <w:r w:rsidRPr="0085376A">
          <w:rPr>
            <w:rFonts w:ascii="Segoe UI" w:eastAsia="宋体" w:hAnsi="Segoe UI" w:cs="Segoe UI"/>
            <w:kern w:val="0"/>
            <w:szCs w:val="21"/>
          </w:rPr>
          <w:t>onResume</w:t>
        </w:r>
        <w:r w:rsidRPr="0085376A">
          <w:rPr>
            <w:rFonts w:ascii="Segoe UI" w:eastAsia="宋体" w:hAnsi="Segoe UI" w:cs="Segoe UI"/>
            <w:kern w:val="0"/>
            <w:szCs w:val="21"/>
          </w:rPr>
          <w:t>就好了。</w:t>
        </w:r>
        <w:r w:rsidRPr="0085376A">
          <w:rPr>
            <w:rFonts w:ascii="Segoe UI" w:eastAsia="宋体" w:hAnsi="Segoe UI" w:cs="Segoe UI"/>
            <w:kern w:val="0"/>
            <w:szCs w:val="21"/>
          </w:rPr>
          <w:br/>
          <w:t>savedInstanceState</w:t>
        </w:r>
        <w:r w:rsidRPr="0085376A">
          <w:rPr>
            <w:rFonts w:ascii="Segoe UI" w:eastAsia="宋体" w:hAnsi="Segoe UI" w:cs="Segoe UI"/>
            <w:kern w:val="0"/>
            <w:szCs w:val="21"/>
          </w:rPr>
          <w:t>是一个</w:t>
        </w:r>
        <w:r w:rsidRPr="0085376A">
          <w:rPr>
            <w:rFonts w:ascii="Segoe UI" w:eastAsia="宋体" w:hAnsi="Segoe UI" w:cs="Segoe UI"/>
            <w:kern w:val="0"/>
            <w:szCs w:val="21"/>
          </w:rPr>
          <w:t>Bundle</w:t>
        </w:r>
        <w:r w:rsidRPr="0085376A">
          <w:rPr>
            <w:rFonts w:ascii="Segoe UI" w:eastAsia="宋体" w:hAnsi="Segoe UI" w:cs="Segoe UI"/>
            <w:kern w:val="0"/>
            <w:szCs w:val="21"/>
          </w:rPr>
          <w:t>对象，你基本上可以把他理解为系统帮你维护的一个</w:t>
        </w:r>
        <w:r w:rsidRPr="0085376A">
          <w:rPr>
            <w:rFonts w:ascii="Segoe UI" w:eastAsia="宋体" w:hAnsi="Segoe UI" w:cs="Segoe UI"/>
            <w:kern w:val="0"/>
            <w:szCs w:val="21"/>
          </w:rPr>
          <w:t>Map</w:t>
        </w:r>
        <w:r w:rsidRPr="0085376A">
          <w:rPr>
            <w:rFonts w:ascii="Segoe UI" w:eastAsia="宋体" w:hAnsi="Segoe UI" w:cs="Segoe UI"/>
            <w:kern w:val="0"/>
            <w:szCs w:val="21"/>
          </w:rPr>
          <w:t>对象。在</w:t>
        </w:r>
        <w:r w:rsidRPr="0085376A">
          <w:rPr>
            <w:rFonts w:ascii="Segoe UI" w:eastAsia="宋体" w:hAnsi="Segoe UI" w:cs="Segoe UI"/>
            <w:kern w:val="0"/>
            <w:szCs w:val="21"/>
          </w:rPr>
          <w:t>onCreate()</w:t>
        </w:r>
        <w:r w:rsidRPr="0085376A">
          <w:rPr>
            <w:rFonts w:ascii="Segoe UI" w:eastAsia="宋体" w:hAnsi="Segoe UI" w:cs="Segoe UI"/>
            <w:kern w:val="0"/>
            <w:szCs w:val="21"/>
          </w:rPr>
          <w:t>里你可能会用到它，如果正常启动</w:t>
        </w:r>
        <w:r w:rsidRPr="0085376A">
          <w:rPr>
            <w:rFonts w:ascii="Segoe UI" w:eastAsia="宋体" w:hAnsi="Segoe UI" w:cs="Segoe UI"/>
            <w:kern w:val="0"/>
            <w:szCs w:val="21"/>
          </w:rPr>
          <w:t>onCreate</w:t>
        </w:r>
        <w:r w:rsidRPr="0085376A">
          <w:rPr>
            <w:rFonts w:ascii="Segoe UI" w:eastAsia="宋体" w:hAnsi="Segoe UI" w:cs="Segoe UI"/>
            <w:kern w:val="0"/>
            <w:szCs w:val="21"/>
          </w:rPr>
          <w:t>就不会有它，所以用的时候要判断一下是否为空。</w:t>
        </w:r>
        <w:r w:rsidRPr="0085376A">
          <w:rPr>
            <w:rFonts w:ascii="Segoe UI" w:eastAsia="宋体" w:hAnsi="Segoe UI" w:cs="Segoe UI"/>
            <w:kern w:val="0"/>
            <w:szCs w:val="21"/>
          </w:rPr>
          <w:br/>
          <w:t>Java</w:t>
        </w:r>
        <w:r w:rsidRPr="0085376A">
          <w:rPr>
            <w:rFonts w:ascii="Segoe UI" w:eastAsia="宋体" w:hAnsi="Segoe UI" w:cs="Segoe UI"/>
            <w:kern w:val="0"/>
            <w:szCs w:val="21"/>
          </w:rPr>
          <w:t>代码</w:t>
        </w:r>
        <w:r w:rsidRPr="0085376A">
          <w:rPr>
            <w:rFonts w:ascii="Segoe UI" w:eastAsia="宋体" w:hAnsi="Segoe UI" w:cs="Segoe UI"/>
            <w:kern w:val="0"/>
            <w:szCs w:val="21"/>
          </w:rPr>
          <w:br/>
          <w:t>if(savedInstanceState != null){</w:t>
        </w:r>
        <w:r w:rsidRPr="0085376A">
          <w:rPr>
            <w:rFonts w:ascii="Segoe UI" w:eastAsia="宋体" w:hAnsi="Segoe UI" w:cs="Segoe UI"/>
            <w:kern w:val="0"/>
            <w:szCs w:val="21"/>
          </w:rPr>
          <w:br/>
          <w:t>long id = savedInstanceState.getLong("id");</w:t>
        </w:r>
        <w:r w:rsidRPr="0085376A">
          <w:rPr>
            <w:rFonts w:ascii="Segoe UI" w:eastAsia="宋体" w:hAnsi="Segoe UI" w:cs="Segoe UI"/>
            <w:kern w:val="0"/>
            <w:szCs w:val="21"/>
          </w:rPr>
          <w:br/>
          <w:t>}</w:t>
        </w:r>
        <w:r w:rsidRPr="0085376A">
          <w:rPr>
            <w:rFonts w:ascii="Segoe UI" w:eastAsia="宋体" w:hAnsi="Segoe UI" w:cs="Segoe UI"/>
            <w:kern w:val="0"/>
            <w:szCs w:val="21"/>
          </w:rPr>
          <w:br/>
        </w:r>
        <w:r w:rsidRPr="0085376A">
          <w:rPr>
            <w:rFonts w:ascii="Segoe UI" w:eastAsia="宋体" w:hAnsi="Segoe UI" w:cs="Segoe UI"/>
            <w:kern w:val="0"/>
            <w:szCs w:val="21"/>
          </w:rPr>
          <w:lastRenderedPageBreak/>
          <w:t>就像官方的</w:t>
        </w:r>
        <w:r w:rsidRPr="0085376A">
          <w:rPr>
            <w:rFonts w:ascii="Segoe UI" w:eastAsia="宋体" w:hAnsi="Segoe UI" w:cs="Segoe UI"/>
            <w:kern w:val="0"/>
            <w:szCs w:val="21"/>
          </w:rPr>
          <w:t>Notepad</w:t>
        </w:r>
        <w:r w:rsidRPr="0085376A">
          <w:rPr>
            <w:rFonts w:ascii="Segoe UI" w:eastAsia="宋体" w:hAnsi="Segoe UI" w:cs="Segoe UI"/>
            <w:kern w:val="0"/>
            <w:szCs w:val="21"/>
          </w:rPr>
          <w:t>教程</w:t>
        </w:r>
        <w:r w:rsidRPr="0085376A">
          <w:rPr>
            <w:rFonts w:ascii="Segoe UI" w:eastAsia="宋体" w:hAnsi="Segoe UI" w:cs="Segoe UI"/>
            <w:kern w:val="0"/>
            <w:szCs w:val="21"/>
          </w:rPr>
          <w:t xml:space="preserve"> </w:t>
        </w:r>
        <w:r w:rsidRPr="0085376A">
          <w:rPr>
            <w:rFonts w:ascii="Segoe UI" w:eastAsia="宋体" w:hAnsi="Segoe UI" w:cs="Segoe UI"/>
            <w:kern w:val="0"/>
            <w:szCs w:val="21"/>
          </w:rPr>
          <w:t>里的情况，你正在编辑某一个</w:t>
        </w:r>
        <w:r w:rsidRPr="0085376A">
          <w:rPr>
            <w:rFonts w:ascii="Segoe UI" w:eastAsia="宋体" w:hAnsi="Segoe UI" w:cs="Segoe UI"/>
            <w:kern w:val="0"/>
            <w:szCs w:val="21"/>
          </w:rPr>
          <w:t>note</w:t>
        </w:r>
        <w:r w:rsidRPr="0085376A">
          <w:rPr>
            <w:rFonts w:ascii="Segoe UI" w:eastAsia="宋体" w:hAnsi="Segoe UI" w:cs="Segoe UI"/>
            <w:kern w:val="0"/>
            <w:szCs w:val="21"/>
          </w:rPr>
          <w:t>，突然被中断，那么就把这个</w:t>
        </w:r>
        <w:r w:rsidRPr="0085376A">
          <w:rPr>
            <w:rFonts w:ascii="Segoe UI" w:eastAsia="宋体" w:hAnsi="Segoe UI" w:cs="Segoe UI"/>
            <w:kern w:val="0"/>
            <w:szCs w:val="21"/>
          </w:rPr>
          <w:t>note</w:t>
        </w:r>
        <w:r w:rsidRPr="0085376A">
          <w:rPr>
            <w:rFonts w:ascii="Segoe UI" w:eastAsia="宋体" w:hAnsi="Segoe UI" w:cs="Segoe UI"/>
            <w:kern w:val="0"/>
            <w:szCs w:val="21"/>
          </w:rPr>
          <w:t>的</w:t>
        </w:r>
        <w:r w:rsidRPr="0085376A">
          <w:rPr>
            <w:rFonts w:ascii="Segoe UI" w:eastAsia="宋体" w:hAnsi="Segoe UI" w:cs="Segoe UI"/>
            <w:kern w:val="0"/>
            <w:szCs w:val="21"/>
          </w:rPr>
          <w:t>id</w:t>
        </w:r>
        <w:r w:rsidRPr="0085376A">
          <w:rPr>
            <w:rFonts w:ascii="Segoe UI" w:eastAsia="宋体" w:hAnsi="Segoe UI" w:cs="Segoe UI"/>
            <w:kern w:val="0"/>
            <w:szCs w:val="21"/>
          </w:rPr>
          <w:t>记住，再起来的时候就可以根据这个</w:t>
        </w:r>
        <w:r w:rsidRPr="0085376A">
          <w:rPr>
            <w:rFonts w:ascii="Segoe UI" w:eastAsia="宋体" w:hAnsi="Segoe UI" w:cs="Segoe UI"/>
            <w:kern w:val="0"/>
            <w:szCs w:val="21"/>
          </w:rPr>
          <w:t>id</w:t>
        </w:r>
        <w:r w:rsidRPr="0085376A">
          <w:rPr>
            <w:rFonts w:ascii="Segoe UI" w:eastAsia="宋体" w:hAnsi="Segoe UI" w:cs="Segoe UI"/>
            <w:kern w:val="0"/>
            <w:szCs w:val="21"/>
          </w:rPr>
          <w:t>去把那个</w:t>
        </w:r>
        <w:r w:rsidRPr="0085376A">
          <w:rPr>
            <w:rFonts w:ascii="Segoe UI" w:eastAsia="宋体" w:hAnsi="Segoe UI" w:cs="Segoe UI"/>
            <w:kern w:val="0"/>
            <w:szCs w:val="21"/>
          </w:rPr>
          <w:t>note</w:t>
        </w:r>
        <w:r w:rsidRPr="0085376A">
          <w:rPr>
            <w:rFonts w:ascii="Segoe UI" w:eastAsia="宋体" w:hAnsi="Segoe UI" w:cs="Segoe UI"/>
            <w:kern w:val="0"/>
            <w:szCs w:val="21"/>
          </w:rPr>
          <w:t>取出来，程序就完整一些。这也是看你的应用需不需要保存什么，比如你的界面就是读取一个列表，那就不需要特殊记住什么，哦，</w:t>
        </w:r>
        <w:r w:rsidRPr="0085376A">
          <w:rPr>
            <w:rFonts w:ascii="Segoe UI" w:eastAsia="宋体" w:hAnsi="Segoe UI" w:cs="Segoe UI"/>
            <w:kern w:val="0"/>
            <w:szCs w:val="21"/>
          </w:rPr>
          <w:t xml:space="preserve"> </w:t>
        </w:r>
        <w:r w:rsidRPr="0085376A">
          <w:rPr>
            <w:rFonts w:ascii="Segoe UI" w:eastAsia="宋体" w:hAnsi="Segoe UI" w:cs="Segoe UI"/>
            <w:kern w:val="0"/>
            <w:szCs w:val="21"/>
          </w:rPr>
          <w:t>没准你需要记住滚动条的位置</w:t>
        </w:r>
        <w:r w:rsidRPr="0085376A">
          <w:rPr>
            <w:rFonts w:ascii="Segoe UI" w:eastAsia="宋体" w:hAnsi="Segoe UI" w:cs="Segoe UI"/>
            <w:kern w:val="0"/>
            <w:szCs w:val="21"/>
          </w:rPr>
          <w:t>...</w:t>
        </w:r>
        <w:r w:rsidRPr="0085376A">
          <w:rPr>
            <w:rFonts w:ascii="Segoe UI" w:eastAsia="宋体" w:hAnsi="Segoe UI" w:cs="Segoe UI"/>
            <w:kern w:val="0"/>
            <w:szCs w:val="21"/>
          </w:rPr>
          <w:br/>
          <w:t>12</w:t>
        </w:r>
        <w:r w:rsidRPr="0085376A">
          <w:rPr>
            <w:rFonts w:ascii="Segoe UI" w:eastAsia="宋体" w:hAnsi="Segoe UI" w:cs="Segoe UI"/>
            <w:kern w:val="0"/>
            <w:szCs w:val="21"/>
          </w:rPr>
          <w:t>、</w:t>
        </w:r>
        <w:r w:rsidRPr="0085376A">
          <w:rPr>
            <w:rFonts w:ascii="Segoe UI" w:eastAsia="宋体" w:hAnsi="Segoe UI" w:cs="Segoe UI"/>
            <w:kern w:val="0"/>
            <w:szCs w:val="21"/>
          </w:rPr>
          <w:t xml:space="preserve"> </w:t>
        </w:r>
        <w:r w:rsidRPr="0085376A">
          <w:rPr>
            <w:rFonts w:ascii="Segoe UI" w:eastAsia="宋体" w:hAnsi="Segoe UI" w:cs="Segoe UI"/>
            <w:kern w:val="0"/>
            <w:szCs w:val="21"/>
          </w:rPr>
          <w:t>调用与被调用：我们的通信使者</w:t>
        </w:r>
        <w:r w:rsidRPr="0085376A">
          <w:rPr>
            <w:rFonts w:ascii="Segoe UI" w:eastAsia="宋体" w:hAnsi="Segoe UI" w:cs="Segoe UI"/>
            <w:kern w:val="0"/>
            <w:szCs w:val="21"/>
          </w:rPr>
          <w:t>Intent</w:t>
        </w:r>
        <w:r w:rsidRPr="0085376A">
          <w:rPr>
            <w:rFonts w:ascii="Segoe UI" w:eastAsia="宋体" w:hAnsi="Segoe UI" w:cs="Segoe UI"/>
            <w:kern w:val="0"/>
            <w:szCs w:val="21"/>
          </w:rPr>
          <w:br/>
        </w:r>
        <w:r w:rsidRPr="0085376A">
          <w:rPr>
            <w:rFonts w:ascii="Segoe UI" w:eastAsia="宋体" w:hAnsi="Segoe UI" w:cs="Segoe UI"/>
            <w:kern w:val="0"/>
            <w:szCs w:val="21"/>
          </w:rPr>
          <w:t>要说</w:t>
        </w:r>
        <w:r w:rsidRPr="0085376A">
          <w:rPr>
            <w:rFonts w:ascii="Segoe UI" w:eastAsia="宋体" w:hAnsi="Segoe UI" w:cs="Segoe UI"/>
            <w:kern w:val="0"/>
            <w:szCs w:val="21"/>
          </w:rPr>
          <w:t>Intent</w:t>
        </w:r>
        <w:r w:rsidRPr="0085376A">
          <w:rPr>
            <w:rFonts w:ascii="Segoe UI" w:eastAsia="宋体" w:hAnsi="Segoe UI" w:cs="Segoe UI"/>
            <w:kern w:val="0"/>
            <w:szCs w:val="21"/>
          </w:rPr>
          <w:t>了，</w:t>
        </w:r>
        <w:r w:rsidRPr="0085376A">
          <w:rPr>
            <w:rFonts w:ascii="Segoe UI" w:eastAsia="宋体" w:hAnsi="Segoe UI" w:cs="Segoe UI"/>
            <w:kern w:val="0"/>
            <w:szCs w:val="21"/>
          </w:rPr>
          <w:t>Intent</w:t>
        </w:r>
        <w:r w:rsidRPr="0085376A">
          <w:rPr>
            <w:rFonts w:ascii="Segoe UI" w:eastAsia="宋体" w:hAnsi="Segoe UI" w:cs="Segoe UI"/>
            <w:kern w:val="0"/>
            <w:szCs w:val="21"/>
          </w:rPr>
          <w:t>就是这个这个意图</w:t>
        </w:r>
        <w:r w:rsidRPr="0085376A">
          <w:rPr>
            <w:rFonts w:ascii="Segoe UI" w:eastAsia="宋体" w:hAnsi="Segoe UI" w:cs="Segoe UI"/>
            <w:kern w:val="0"/>
            <w:szCs w:val="21"/>
          </w:rPr>
          <w:t xml:space="preserve"> </w:t>
        </w:r>
        <w:r w:rsidRPr="0085376A">
          <w:rPr>
            <w:rFonts w:ascii="Segoe UI" w:eastAsia="宋体" w:hAnsi="Segoe UI" w:cs="Segoe UI"/>
            <w:kern w:val="0"/>
            <w:szCs w:val="21"/>
          </w:rPr>
          <w:t>，应用程序间</w:t>
        </w:r>
        <w:r w:rsidRPr="0085376A">
          <w:rPr>
            <w:rFonts w:ascii="Segoe UI" w:eastAsia="宋体" w:hAnsi="Segoe UI" w:cs="Segoe UI"/>
            <w:kern w:val="0"/>
            <w:szCs w:val="21"/>
          </w:rPr>
          <w:t>Intent</w:t>
        </w:r>
        <w:r w:rsidRPr="0085376A">
          <w:rPr>
            <w:rFonts w:ascii="Segoe UI" w:eastAsia="宋体" w:hAnsi="Segoe UI" w:cs="Segoe UI"/>
            <w:kern w:val="0"/>
            <w:szCs w:val="21"/>
          </w:rPr>
          <w:t>进行交流，打个电话啦，来个</w:t>
        </w:r>
        <w:r w:rsidRPr="0085376A">
          <w:rPr>
            <w:rFonts w:ascii="Segoe UI" w:eastAsia="宋体" w:hAnsi="Segoe UI" w:cs="Segoe UI"/>
            <w:kern w:val="0"/>
            <w:szCs w:val="21"/>
          </w:rPr>
          <w:br/>
        </w:r>
        <w:r w:rsidRPr="0085376A">
          <w:rPr>
            <w:rFonts w:ascii="Segoe UI" w:eastAsia="宋体" w:hAnsi="Segoe UI" w:cs="Segoe UI"/>
            <w:kern w:val="0"/>
            <w:szCs w:val="21"/>
          </w:rPr>
          <w:t>电话啦都会发</w:t>
        </w:r>
        <w:r w:rsidRPr="0085376A">
          <w:rPr>
            <w:rFonts w:ascii="Segoe UI" w:eastAsia="宋体" w:hAnsi="Segoe UI" w:cs="Segoe UI"/>
            <w:kern w:val="0"/>
            <w:szCs w:val="21"/>
          </w:rPr>
          <w:t xml:space="preserve">Intent, </w:t>
        </w:r>
        <w:r w:rsidRPr="0085376A">
          <w:rPr>
            <w:rFonts w:ascii="Segoe UI" w:eastAsia="宋体" w:hAnsi="Segoe UI" w:cs="Segoe UI"/>
            <w:kern w:val="0"/>
            <w:szCs w:val="21"/>
          </w:rPr>
          <w:t>这个是</w:t>
        </w:r>
        <w:r w:rsidRPr="0085376A">
          <w:rPr>
            <w:rFonts w:ascii="Segoe UI" w:eastAsia="宋体" w:hAnsi="Segoe UI" w:cs="Segoe UI"/>
            <w:kern w:val="0"/>
            <w:szCs w:val="21"/>
          </w:rPr>
          <w:t>Android</w:t>
        </w:r>
        <w:r w:rsidRPr="0085376A">
          <w:rPr>
            <w:rFonts w:ascii="Segoe UI" w:eastAsia="宋体" w:hAnsi="Segoe UI" w:cs="Segoe UI"/>
            <w:kern w:val="0"/>
            <w:szCs w:val="21"/>
          </w:rPr>
          <w:t>架构的松耦合的精髓部分，大大提高了组件的复用性，比如你要在你的应用程序中点击按钮，给某人打电话，很简单啊，看下代码先：</w:t>
        </w:r>
        <w:r w:rsidRPr="0085376A">
          <w:rPr>
            <w:rFonts w:ascii="Segoe UI" w:eastAsia="宋体" w:hAnsi="Segoe UI" w:cs="Segoe UI"/>
            <w:kern w:val="0"/>
            <w:szCs w:val="21"/>
          </w:rPr>
          <w:br/>
          <w:t>Java</w:t>
        </w:r>
        <w:r w:rsidRPr="0085376A">
          <w:rPr>
            <w:rFonts w:ascii="Segoe UI" w:eastAsia="宋体" w:hAnsi="Segoe UI" w:cs="Segoe UI"/>
            <w:kern w:val="0"/>
            <w:szCs w:val="21"/>
          </w:rPr>
          <w:t>代码</w:t>
        </w:r>
        <w:r w:rsidRPr="0085376A">
          <w:rPr>
            <w:rFonts w:ascii="Segoe UI" w:eastAsia="宋体" w:hAnsi="Segoe UI" w:cs="Segoe UI"/>
            <w:kern w:val="0"/>
            <w:szCs w:val="21"/>
          </w:rPr>
          <w:br/>
          <w:t>Intent intent = new Intent();</w:t>
        </w:r>
        <w:r w:rsidRPr="0085376A">
          <w:rPr>
            <w:rFonts w:ascii="Segoe UI" w:eastAsia="宋体" w:hAnsi="Segoe UI" w:cs="Segoe UI"/>
            <w:kern w:val="0"/>
            <w:szCs w:val="21"/>
          </w:rPr>
          <w:br/>
          <w:t>intent.setAction(Intent.ACTION_CALL);</w:t>
        </w:r>
        <w:r w:rsidRPr="0085376A">
          <w:rPr>
            <w:rFonts w:ascii="Segoe UI" w:eastAsia="宋体" w:hAnsi="Segoe UI" w:cs="Segoe UI"/>
            <w:kern w:val="0"/>
            <w:szCs w:val="21"/>
          </w:rPr>
          <w:br/>
          <w:t>intent.setData(Uri.parse("tel:" + number));</w:t>
        </w:r>
        <w:r w:rsidRPr="0085376A">
          <w:rPr>
            <w:rFonts w:ascii="Segoe UI" w:eastAsia="宋体" w:hAnsi="Segoe UI" w:cs="Segoe UI"/>
            <w:kern w:val="0"/>
            <w:szCs w:val="21"/>
          </w:rPr>
          <w:br/>
          <w:t>startActivity(intent);</w:t>
        </w:r>
        <w:r w:rsidRPr="0085376A">
          <w:rPr>
            <w:rFonts w:ascii="Segoe UI" w:eastAsia="宋体" w:hAnsi="Segoe UI" w:cs="Segoe UI"/>
            <w:kern w:val="0"/>
            <w:szCs w:val="21"/>
          </w:rPr>
          <w:br/>
        </w:r>
        <w:r w:rsidRPr="0085376A">
          <w:rPr>
            <w:rFonts w:ascii="Segoe UI" w:eastAsia="宋体" w:hAnsi="Segoe UI" w:cs="Segoe UI"/>
            <w:kern w:val="0"/>
            <w:szCs w:val="21"/>
          </w:rPr>
          <w:t>扔出这样一个意图，系统看到了你的意图就唤醒了电话拨号程序，打出来电话。什么读联系人，发短信啊，邮件啊，统统只需要扔出</w:t>
        </w:r>
        <w:r w:rsidRPr="0085376A">
          <w:rPr>
            <w:rFonts w:ascii="Segoe UI" w:eastAsia="宋体" w:hAnsi="Segoe UI" w:cs="Segoe UI"/>
            <w:kern w:val="0"/>
            <w:szCs w:val="21"/>
          </w:rPr>
          <w:t>intent</w:t>
        </w:r>
        <w:r w:rsidRPr="0085376A">
          <w:rPr>
            <w:rFonts w:ascii="Segoe UI" w:eastAsia="宋体" w:hAnsi="Segoe UI" w:cs="Segoe UI"/>
            <w:kern w:val="0"/>
            <w:szCs w:val="21"/>
          </w:rPr>
          <w:t>就好了，这个部分设计</w:t>
        </w:r>
        <w:r w:rsidRPr="0085376A">
          <w:rPr>
            <w:rFonts w:ascii="Segoe UI" w:eastAsia="宋体" w:hAnsi="Segoe UI" w:cs="Segoe UI"/>
            <w:kern w:val="0"/>
            <w:szCs w:val="21"/>
          </w:rPr>
          <w:t xml:space="preserve"> </w:t>
        </w:r>
        <w:r w:rsidRPr="0085376A">
          <w:rPr>
            <w:rFonts w:ascii="Segoe UI" w:eastAsia="宋体" w:hAnsi="Segoe UI" w:cs="Segoe UI"/>
            <w:kern w:val="0"/>
            <w:szCs w:val="21"/>
          </w:rPr>
          <w:t>地确实很好啊。</w:t>
        </w:r>
        <w:r w:rsidRPr="0085376A">
          <w:rPr>
            <w:rFonts w:ascii="Segoe UI" w:eastAsia="宋体" w:hAnsi="Segoe UI" w:cs="Segoe UI"/>
            <w:kern w:val="0"/>
            <w:szCs w:val="21"/>
          </w:rPr>
          <w:br/>
        </w:r>
        <w:r w:rsidRPr="0085376A">
          <w:rPr>
            <w:rFonts w:ascii="Segoe UI" w:eastAsia="宋体" w:hAnsi="Segoe UI" w:cs="Segoe UI"/>
            <w:kern w:val="0"/>
            <w:szCs w:val="21"/>
          </w:rPr>
          <w:t>那</w:t>
        </w:r>
        <w:r w:rsidRPr="0085376A">
          <w:rPr>
            <w:rFonts w:ascii="Segoe UI" w:eastAsia="宋体" w:hAnsi="Segoe UI" w:cs="Segoe UI"/>
            <w:kern w:val="0"/>
            <w:szCs w:val="21"/>
          </w:rPr>
          <w:t>Intent</w:t>
        </w:r>
        <w:r w:rsidRPr="0085376A">
          <w:rPr>
            <w:rFonts w:ascii="Segoe UI" w:eastAsia="宋体" w:hAnsi="Segoe UI" w:cs="Segoe UI"/>
            <w:kern w:val="0"/>
            <w:szCs w:val="21"/>
          </w:rPr>
          <w:t>通过什么来告诉系统需要谁来接受他呢</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通常使用</w:t>
        </w:r>
        <w:r w:rsidRPr="0085376A">
          <w:rPr>
            <w:rFonts w:ascii="Segoe UI" w:eastAsia="宋体" w:hAnsi="Segoe UI" w:cs="Segoe UI"/>
            <w:kern w:val="0"/>
            <w:szCs w:val="21"/>
          </w:rPr>
          <w:t>Intent</w:t>
        </w:r>
        <w:r w:rsidRPr="0085376A">
          <w:rPr>
            <w:rFonts w:ascii="Segoe UI" w:eastAsia="宋体" w:hAnsi="Segoe UI" w:cs="Segoe UI"/>
            <w:kern w:val="0"/>
            <w:szCs w:val="21"/>
          </w:rPr>
          <w:t>有两种方法，第一种是直接说明需要哪一个类来接收代码如下</w:t>
        </w:r>
        <w:r w:rsidRPr="0085376A">
          <w:rPr>
            <w:rFonts w:ascii="Segoe UI" w:eastAsia="宋体" w:hAnsi="Segoe UI" w:cs="Segoe UI"/>
            <w:kern w:val="0"/>
            <w:szCs w:val="21"/>
          </w:rPr>
          <w:t>:</w:t>
        </w:r>
        <w:r w:rsidRPr="0085376A">
          <w:rPr>
            <w:rFonts w:ascii="Segoe UI" w:eastAsia="宋体" w:hAnsi="Segoe UI" w:cs="Segoe UI"/>
            <w:kern w:val="0"/>
            <w:szCs w:val="21"/>
          </w:rPr>
          <w:br/>
          <w:t>Java</w:t>
        </w:r>
        <w:r w:rsidRPr="0085376A">
          <w:rPr>
            <w:rFonts w:ascii="Segoe UI" w:eastAsia="宋体" w:hAnsi="Segoe UI" w:cs="Segoe UI"/>
            <w:kern w:val="0"/>
            <w:szCs w:val="21"/>
          </w:rPr>
          <w:t>代码</w:t>
        </w:r>
        <w:r w:rsidRPr="0085376A">
          <w:rPr>
            <w:rFonts w:ascii="Segoe UI" w:eastAsia="宋体" w:hAnsi="Segoe UI" w:cs="Segoe UI"/>
            <w:kern w:val="0"/>
            <w:szCs w:val="21"/>
          </w:rPr>
          <w:br/>
          <w:t>Intent intent = new Intent(this, MyActivity.class);</w:t>
        </w:r>
        <w:r w:rsidRPr="0085376A">
          <w:rPr>
            <w:rFonts w:ascii="Segoe UI" w:eastAsia="宋体" w:hAnsi="Segoe UI" w:cs="Segoe UI"/>
            <w:kern w:val="0"/>
            <w:szCs w:val="21"/>
          </w:rPr>
          <w:br/>
          <w:t>intent.getExtras().putString("id", "1");</w:t>
        </w:r>
        <w:r w:rsidRPr="0085376A">
          <w:rPr>
            <w:rFonts w:ascii="Segoe UI" w:eastAsia="宋体" w:hAnsi="Segoe UI" w:cs="Segoe UI"/>
            <w:kern w:val="0"/>
            <w:szCs w:val="21"/>
          </w:rPr>
          <w:br/>
          <w:t>tartActivity(intent);</w:t>
        </w:r>
        <w:r w:rsidRPr="0085376A">
          <w:rPr>
            <w:rFonts w:ascii="Segoe UI" w:eastAsia="宋体" w:hAnsi="Segoe UI" w:cs="Segoe UI"/>
            <w:kern w:val="0"/>
            <w:szCs w:val="21"/>
          </w:rPr>
          <w:br/>
        </w:r>
        <w:r w:rsidRPr="0085376A">
          <w:rPr>
            <w:rFonts w:ascii="Segoe UI" w:eastAsia="宋体" w:hAnsi="Segoe UI" w:cs="Segoe UI"/>
            <w:kern w:val="0"/>
            <w:szCs w:val="21"/>
          </w:rPr>
          <w:t>第一种方式很明显，直接指定了</w:t>
        </w:r>
        <w:r w:rsidRPr="0085376A">
          <w:rPr>
            <w:rFonts w:ascii="Segoe UI" w:eastAsia="宋体" w:hAnsi="Segoe UI" w:cs="Segoe UI"/>
            <w:kern w:val="0"/>
            <w:szCs w:val="21"/>
          </w:rPr>
          <w:t>MyActivity</w:t>
        </w:r>
        <w:r w:rsidRPr="0085376A">
          <w:rPr>
            <w:rFonts w:ascii="Segoe UI" w:eastAsia="宋体" w:hAnsi="Segoe UI" w:cs="Segoe UI"/>
            <w:kern w:val="0"/>
            <w:szCs w:val="21"/>
          </w:rPr>
          <w:t>为接受者</w:t>
        </w:r>
        <w:r w:rsidRPr="0085376A">
          <w:rPr>
            <w:rFonts w:ascii="Segoe UI" w:eastAsia="宋体" w:hAnsi="Segoe UI" w:cs="Segoe UI"/>
            <w:kern w:val="0"/>
            <w:szCs w:val="21"/>
          </w:rPr>
          <w:t>,</w:t>
        </w:r>
        <w:r w:rsidRPr="0085376A">
          <w:rPr>
            <w:rFonts w:ascii="Segoe UI" w:eastAsia="宋体" w:hAnsi="Segoe UI" w:cs="Segoe UI"/>
            <w:kern w:val="0"/>
            <w:szCs w:val="21"/>
          </w:rPr>
          <w:t>并且传了一些数据给</w:t>
        </w:r>
        <w:r w:rsidRPr="0085376A">
          <w:rPr>
            <w:rFonts w:ascii="Segoe UI" w:eastAsia="宋体" w:hAnsi="Segoe UI" w:cs="Segoe UI"/>
            <w:kern w:val="0"/>
            <w:szCs w:val="21"/>
          </w:rPr>
          <w:t>MyActivity</w:t>
        </w:r>
        <w:r w:rsidRPr="0085376A">
          <w:rPr>
            <w:rFonts w:ascii="Segoe UI" w:eastAsia="宋体" w:hAnsi="Segoe UI" w:cs="Segoe UI"/>
            <w:kern w:val="0"/>
            <w:szCs w:val="21"/>
          </w:rPr>
          <w:t>，在</w:t>
        </w:r>
        <w:r w:rsidRPr="0085376A">
          <w:rPr>
            <w:rFonts w:ascii="Segoe UI" w:eastAsia="宋体" w:hAnsi="Segoe UI" w:cs="Segoe UI"/>
            <w:kern w:val="0"/>
            <w:szCs w:val="21"/>
          </w:rPr>
          <w:t>MyActivity</w:t>
        </w:r>
        <w:r w:rsidRPr="0085376A">
          <w:rPr>
            <w:rFonts w:ascii="Segoe UI" w:eastAsia="宋体" w:hAnsi="Segoe UI" w:cs="Segoe UI"/>
            <w:kern w:val="0"/>
            <w:szCs w:val="21"/>
          </w:rPr>
          <w:t>里可以用</w:t>
        </w:r>
        <w:r w:rsidRPr="0085376A">
          <w:rPr>
            <w:rFonts w:ascii="Segoe UI" w:eastAsia="宋体" w:hAnsi="Segoe UI" w:cs="Segoe UI"/>
            <w:kern w:val="0"/>
            <w:szCs w:val="21"/>
          </w:rPr>
          <w:t>getIntent()</w:t>
        </w:r>
        <w:r w:rsidRPr="0085376A">
          <w:rPr>
            <w:rFonts w:ascii="Segoe UI" w:eastAsia="宋体" w:hAnsi="Segoe UI" w:cs="Segoe UI"/>
            <w:kern w:val="0"/>
            <w:szCs w:val="21"/>
          </w:rPr>
          <w:t>来的到这个</w:t>
        </w:r>
        <w:r w:rsidRPr="0085376A">
          <w:rPr>
            <w:rFonts w:ascii="Segoe UI" w:eastAsia="宋体" w:hAnsi="Segoe UI" w:cs="Segoe UI"/>
            <w:kern w:val="0"/>
            <w:szCs w:val="21"/>
          </w:rPr>
          <w:t>intent</w:t>
        </w:r>
        <w:r w:rsidRPr="0085376A">
          <w:rPr>
            <w:rFonts w:ascii="Segoe UI" w:eastAsia="宋体" w:hAnsi="Segoe UI" w:cs="Segoe UI"/>
            <w:kern w:val="0"/>
            <w:szCs w:val="21"/>
          </w:rPr>
          <w:t>和数据。</w:t>
        </w:r>
        <w:r w:rsidRPr="0085376A">
          <w:rPr>
            <w:rFonts w:ascii="Segoe UI" w:eastAsia="宋体" w:hAnsi="Segoe UI" w:cs="Segoe UI"/>
            <w:kern w:val="0"/>
            <w:szCs w:val="21"/>
          </w:rPr>
          <w:br/>
        </w:r>
        <w:r w:rsidRPr="0085376A">
          <w:rPr>
            <w:rFonts w:ascii="Segoe UI" w:eastAsia="宋体" w:hAnsi="Segoe UI" w:cs="Segoe UI"/>
            <w:kern w:val="0"/>
            <w:szCs w:val="21"/>
          </w:rPr>
          <w:t>第二种就需要先看一下</w:t>
        </w:r>
        <w:r w:rsidRPr="0085376A">
          <w:rPr>
            <w:rFonts w:ascii="Segoe UI" w:eastAsia="宋体" w:hAnsi="Segoe UI" w:cs="Segoe UI"/>
            <w:kern w:val="0"/>
            <w:szCs w:val="21"/>
          </w:rPr>
          <w:t>AndroidMenifest</w:t>
        </w:r>
        <w:r w:rsidRPr="0085376A">
          <w:rPr>
            <w:rFonts w:ascii="Segoe UI" w:eastAsia="宋体" w:hAnsi="Segoe UI" w:cs="Segoe UI"/>
            <w:kern w:val="0"/>
            <w:szCs w:val="21"/>
          </w:rPr>
          <w:t>中的</w:t>
        </w:r>
        <w:r w:rsidRPr="0085376A">
          <w:rPr>
            <w:rFonts w:ascii="Segoe UI" w:eastAsia="宋体" w:hAnsi="Segoe UI" w:cs="Segoe UI"/>
            <w:kern w:val="0"/>
            <w:szCs w:val="21"/>
          </w:rPr>
          <w:t>intentfilter</w:t>
        </w:r>
        <w:r w:rsidRPr="0085376A">
          <w:rPr>
            <w:rFonts w:ascii="Segoe UI" w:eastAsia="宋体" w:hAnsi="Segoe UI" w:cs="Segoe UI"/>
            <w:kern w:val="0"/>
            <w:szCs w:val="21"/>
          </w:rPr>
          <w:t>的配置了</w:t>
        </w:r>
        <w:r w:rsidRPr="0085376A">
          <w:rPr>
            <w:rFonts w:ascii="Segoe UI" w:eastAsia="宋体" w:hAnsi="Segoe UI" w:cs="Segoe UI"/>
            <w:kern w:val="0"/>
            <w:szCs w:val="21"/>
          </w:rPr>
          <w:br/>
          <w:t>Xml</w:t>
        </w:r>
        <w:r w:rsidRPr="0085376A">
          <w:rPr>
            <w:rFonts w:ascii="Segoe UI" w:eastAsia="宋体" w:hAnsi="Segoe UI" w:cs="Segoe UI"/>
            <w:kern w:val="0"/>
            <w:szCs w:val="21"/>
          </w:rPr>
          <w:t>代码</w:t>
        </w:r>
        <w:r w:rsidRPr="0085376A">
          <w:rPr>
            <w:rFonts w:ascii="Segoe UI" w:eastAsia="宋体" w:hAnsi="Segoe UI" w:cs="Segoe UI"/>
            <w:kern w:val="0"/>
            <w:szCs w:val="21"/>
          </w:rPr>
          <w:br/>
        </w:r>
        <w:r w:rsidRPr="0085376A">
          <w:rPr>
            <w:rFonts w:ascii="Segoe UI" w:eastAsia="宋体" w:hAnsi="Segoe UI" w:cs="Segoe UI"/>
            <w:kern w:val="0"/>
            <w:szCs w:val="21"/>
          </w:rPr>
          <w:br/>
          <w:t>&lt; action</w:t>
        </w:r>
        <w:r w:rsidRPr="0085376A">
          <w:rPr>
            <w:rFonts w:ascii="Segoe UI" w:eastAsia="宋体" w:hAnsi="Segoe UI" w:cs="Segoe UI"/>
            <w:kern w:val="0"/>
            <w:szCs w:val="21"/>
          </w:rPr>
          <w:br/>
          <w:t>android:name="android.intent.action.VIEW"</w:t>
        </w:r>
        <w:r w:rsidRPr="0085376A">
          <w:rPr>
            <w:rFonts w:ascii="Segoe UI" w:eastAsia="宋体" w:hAnsi="Segoe UI" w:cs="Segoe UI"/>
            <w:kern w:val="0"/>
            <w:szCs w:val="21"/>
          </w:rPr>
          <w:br/>
          <w:t>/&gt;</w:t>
        </w:r>
        <w:r w:rsidRPr="0085376A">
          <w:rPr>
            <w:rFonts w:ascii="Segoe UI" w:eastAsia="宋体" w:hAnsi="Segoe UI" w:cs="Segoe UI"/>
            <w:kern w:val="0"/>
            <w:szCs w:val="21"/>
          </w:rPr>
          <w:br/>
          <w:t>&lt; action</w:t>
        </w:r>
        <w:r w:rsidRPr="0085376A">
          <w:rPr>
            <w:rFonts w:ascii="Segoe UI" w:eastAsia="宋体" w:hAnsi="Segoe UI" w:cs="Segoe UI"/>
            <w:kern w:val="0"/>
            <w:szCs w:val="21"/>
          </w:rPr>
          <w:br/>
          <w:t>android:value="android.intent.action.EDIT"</w:t>
        </w:r>
        <w:r w:rsidRPr="0085376A">
          <w:rPr>
            <w:rFonts w:ascii="Segoe UI" w:eastAsia="宋体" w:hAnsi="Segoe UI" w:cs="Segoe UI"/>
            <w:kern w:val="0"/>
            <w:szCs w:val="21"/>
          </w:rPr>
          <w:br/>
          <w:t>/&gt;</w:t>
        </w:r>
        <w:r w:rsidRPr="0085376A">
          <w:rPr>
            <w:rFonts w:ascii="Segoe UI" w:eastAsia="宋体" w:hAnsi="Segoe UI" w:cs="Segoe UI"/>
            <w:kern w:val="0"/>
            <w:szCs w:val="21"/>
          </w:rPr>
          <w:br/>
          <w:t>&lt; action</w:t>
        </w:r>
        <w:r w:rsidRPr="0085376A">
          <w:rPr>
            <w:rFonts w:ascii="Segoe UI" w:eastAsia="宋体" w:hAnsi="Segoe UI" w:cs="Segoe UI"/>
            <w:kern w:val="0"/>
            <w:szCs w:val="21"/>
          </w:rPr>
          <w:br/>
          <w:t>android:value="android.intent.action.PICK"</w:t>
        </w:r>
        <w:r w:rsidRPr="0085376A">
          <w:rPr>
            <w:rFonts w:ascii="Segoe UI" w:eastAsia="宋体" w:hAnsi="Segoe UI" w:cs="Segoe UI"/>
            <w:kern w:val="0"/>
            <w:szCs w:val="21"/>
          </w:rPr>
          <w:br/>
          <w:t>/&gt;</w:t>
        </w:r>
        <w:r w:rsidRPr="0085376A">
          <w:rPr>
            <w:rFonts w:ascii="Segoe UI" w:eastAsia="宋体" w:hAnsi="Segoe UI" w:cs="Segoe UI"/>
            <w:kern w:val="0"/>
            <w:szCs w:val="21"/>
          </w:rPr>
          <w:br/>
          <w:t>&lt; category</w:t>
        </w:r>
        <w:r w:rsidRPr="0085376A">
          <w:rPr>
            <w:rFonts w:ascii="Segoe UI" w:eastAsia="宋体" w:hAnsi="Segoe UI" w:cs="Segoe UI"/>
            <w:kern w:val="0"/>
            <w:szCs w:val="21"/>
          </w:rPr>
          <w:br/>
          <w:t>android:name="android.intent.category.DEFAULT"</w:t>
        </w:r>
        <w:r w:rsidRPr="0085376A">
          <w:rPr>
            <w:rFonts w:ascii="Segoe UI" w:eastAsia="宋体" w:hAnsi="Segoe UI" w:cs="Segoe UI"/>
            <w:kern w:val="0"/>
            <w:szCs w:val="21"/>
          </w:rPr>
          <w:br/>
        </w:r>
        <w:r w:rsidRPr="0085376A">
          <w:rPr>
            <w:rFonts w:ascii="Segoe UI" w:eastAsia="宋体" w:hAnsi="Segoe UI" w:cs="Segoe UI"/>
            <w:kern w:val="0"/>
            <w:szCs w:val="21"/>
          </w:rPr>
          <w:lastRenderedPageBreak/>
          <w:t>/&gt;</w:t>
        </w:r>
        <w:r w:rsidRPr="0085376A">
          <w:rPr>
            <w:rFonts w:ascii="Segoe UI" w:eastAsia="宋体" w:hAnsi="Segoe UI" w:cs="Segoe UI"/>
            <w:kern w:val="0"/>
            <w:szCs w:val="21"/>
          </w:rPr>
          <w:br/>
          <w:t>&lt; data</w:t>
        </w:r>
        <w:r w:rsidRPr="0085376A">
          <w:rPr>
            <w:rFonts w:ascii="Segoe UI" w:eastAsia="宋体" w:hAnsi="Segoe UI" w:cs="Segoe UI"/>
            <w:kern w:val="0"/>
            <w:szCs w:val="21"/>
          </w:rPr>
          <w:br/>
          <w:t>android:mimeType="vnd.android.cursor.dir/vnd.google.note"</w:t>
        </w:r>
        <w:r w:rsidRPr="0085376A">
          <w:rPr>
            <w:rFonts w:ascii="Segoe UI" w:eastAsia="宋体" w:hAnsi="Segoe UI" w:cs="Segoe UI"/>
            <w:kern w:val="0"/>
            <w:szCs w:val="21"/>
          </w:rPr>
          <w:br/>
          <w:t>/&gt;</w:t>
        </w:r>
        <w:r w:rsidRPr="0085376A">
          <w:rPr>
            <w:rFonts w:ascii="Segoe UI" w:eastAsia="宋体" w:hAnsi="Segoe UI" w:cs="Segoe UI"/>
            <w:kern w:val="0"/>
            <w:szCs w:val="21"/>
          </w:rPr>
          <w:br/>
        </w:r>
        <w:r w:rsidRPr="0085376A">
          <w:rPr>
            <w:rFonts w:ascii="Segoe UI" w:eastAsia="宋体" w:hAnsi="Segoe UI" w:cs="Segoe UI"/>
            <w:kern w:val="0"/>
            <w:szCs w:val="21"/>
          </w:rPr>
          <w:br/>
        </w:r>
        <w:r w:rsidRPr="0085376A">
          <w:rPr>
            <w:rFonts w:ascii="Segoe UI" w:eastAsia="宋体" w:hAnsi="Segoe UI" w:cs="Segoe UI"/>
            <w:kern w:val="0"/>
            <w:szCs w:val="21"/>
          </w:rPr>
          <w:t>这里面配置用到了</w:t>
        </w:r>
        <w:r w:rsidRPr="0085376A">
          <w:rPr>
            <w:rFonts w:ascii="Segoe UI" w:eastAsia="宋体" w:hAnsi="Segoe UI" w:cs="Segoe UI"/>
            <w:kern w:val="0"/>
            <w:szCs w:val="21"/>
          </w:rPr>
          <w:t>action, data, category</w:t>
        </w:r>
        <w:r w:rsidRPr="0085376A">
          <w:rPr>
            <w:rFonts w:ascii="Segoe UI" w:eastAsia="宋体" w:hAnsi="Segoe UI" w:cs="Segoe UI"/>
            <w:kern w:val="0"/>
            <w:szCs w:val="21"/>
          </w:rPr>
          <w:t>这些东西，那么聪明的你一定想到</w:t>
        </w:r>
        <w:r w:rsidRPr="0085376A">
          <w:rPr>
            <w:rFonts w:ascii="Segoe UI" w:eastAsia="宋体" w:hAnsi="Segoe UI" w:cs="Segoe UI"/>
            <w:kern w:val="0"/>
            <w:szCs w:val="21"/>
          </w:rPr>
          <w:t>intent</w:t>
        </w:r>
        <w:r w:rsidRPr="0085376A">
          <w:rPr>
            <w:rFonts w:ascii="Segoe UI" w:eastAsia="宋体" w:hAnsi="Segoe UI" w:cs="Segoe UI"/>
            <w:kern w:val="0"/>
            <w:szCs w:val="21"/>
          </w:rPr>
          <w:t>里也会有这些东西，然后一匹配不就找到接收者了吗</w:t>
        </w:r>
        <w:r w:rsidRPr="0085376A">
          <w:rPr>
            <w:rFonts w:ascii="Segoe UI" w:eastAsia="宋体" w:hAnsi="Segoe UI" w:cs="Segoe UI"/>
            <w:kern w:val="0"/>
            <w:szCs w:val="21"/>
          </w:rPr>
          <w:t>?</w:t>
        </w:r>
        <w:r w:rsidRPr="0085376A">
          <w:rPr>
            <w:rFonts w:ascii="Segoe UI" w:eastAsia="宋体" w:hAnsi="Segoe UI" w:cs="Segoe UI"/>
            <w:kern w:val="0"/>
            <w:szCs w:val="21"/>
          </w:rPr>
          <w:br/>
          <w:t>action</w:t>
        </w:r>
        <w:r w:rsidRPr="0085376A">
          <w:rPr>
            <w:rFonts w:ascii="Segoe UI" w:eastAsia="宋体" w:hAnsi="Segoe UI" w:cs="Segoe UI"/>
            <w:kern w:val="0"/>
            <w:szCs w:val="21"/>
          </w:rPr>
          <w:t>其实就是一个意图的字符串名称。</w:t>
        </w:r>
        <w:r w:rsidRPr="0085376A">
          <w:rPr>
            <w:rFonts w:ascii="Segoe UI" w:eastAsia="宋体" w:hAnsi="Segoe UI" w:cs="Segoe UI"/>
            <w:kern w:val="0"/>
            <w:szCs w:val="21"/>
          </w:rPr>
          <w:br/>
        </w:r>
        <w:r w:rsidRPr="0085376A">
          <w:rPr>
            <w:rFonts w:ascii="Segoe UI" w:eastAsia="宋体" w:hAnsi="Segoe UI" w:cs="Segoe UI"/>
            <w:kern w:val="0"/>
            <w:szCs w:val="21"/>
          </w:rPr>
          <w:t>上面这段</w:t>
        </w:r>
        <w:r w:rsidRPr="0085376A">
          <w:rPr>
            <w:rFonts w:ascii="Segoe UI" w:eastAsia="宋体" w:hAnsi="Segoe UI" w:cs="Segoe UI"/>
            <w:kern w:val="0"/>
            <w:szCs w:val="21"/>
          </w:rPr>
          <w:t>intent-filter</w:t>
        </w:r>
        <w:r w:rsidRPr="0085376A">
          <w:rPr>
            <w:rFonts w:ascii="Segoe UI" w:eastAsia="宋体" w:hAnsi="Segoe UI" w:cs="Segoe UI"/>
            <w:kern w:val="0"/>
            <w:szCs w:val="21"/>
          </w:rPr>
          <w:t>的配置文件说明了这个</w:t>
        </w:r>
        <w:r w:rsidRPr="0085376A">
          <w:rPr>
            <w:rFonts w:ascii="Segoe UI" w:eastAsia="宋体" w:hAnsi="Segoe UI" w:cs="Segoe UI"/>
            <w:kern w:val="0"/>
            <w:szCs w:val="21"/>
          </w:rPr>
          <w:t>Activity</w:t>
        </w:r>
        <w:r w:rsidRPr="0085376A">
          <w:rPr>
            <w:rFonts w:ascii="Segoe UI" w:eastAsia="宋体" w:hAnsi="Segoe UI" w:cs="Segoe UI"/>
            <w:kern w:val="0"/>
            <w:szCs w:val="21"/>
          </w:rPr>
          <w:t>可以接受不同的</w:t>
        </w:r>
        <w:r w:rsidRPr="0085376A">
          <w:rPr>
            <w:rFonts w:ascii="Segoe UI" w:eastAsia="宋体" w:hAnsi="Segoe UI" w:cs="Segoe UI"/>
            <w:kern w:val="0"/>
            <w:szCs w:val="21"/>
          </w:rPr>
          <w:t>Action</w:t>
        </w:r>
        <w:r w:rsidRPr="0085376A">
          <w:rPr>
            <w:rFonts w:ascii="Segoe UI" w:eastAsia="宋体" w:hAnsi="Segoe UI" w:cs="Segoe UI"/>
            <w:kern w:val="0"/>
            <w:szCs w:val="21"/>
          </w:rPr>
          <w:t>，当然相应的程序逻辑也不一样咯</w:t>
        </w:r>
        <w:r w:rsidRPr="0085376A">
          <w:rPr>
            <w:rFonts w:ascii="Segoe UI" w:eastAsia="宋体" w:hAnsi="Segoe UI" w:cs="Segoe UI"/>
            <w:kern w:val="0"/>
            <w:szCs w:val="21"/>
          </w:rPr>
          <w:t>,</w:t>
        </w:r>
        <w:r w:rsidRPr="0085376A">
          <w:rPr>
            <w:rFonts w:ascii="Segoe UI" w:eastAsia="宋体" w:hAnsi="Segoe UI" w:cs="Segoe UI"/>
            <w:kern w:val="0"/>
            <w:szCs w:val="21"/>
          </w:rPr>
          <w:t>提一下那个</w:t>
        </w:r>
        <w:r w:rsidRPr="0085376A">
          <w:rPr>
            <w:rFonts w:ascii="Segoe UI" w:eastAsia="宋体" w:hAnsi="Segoe UI" w:cs="Segoe UI"/>
            <w:kern w:val="0"/>
            <w:szCs w:val="21"/>
          </w:rPr>
          <w:t xml:space="preserve"> mimeType,</w:t>
        </w:r>
        <w:r w:rsidRPr="0085376A">
          <w:rPr>
            <w:rFonts w:ascii="Segoe UI" w:eastAsia="宋体" w:hAnsi="Segoe UI" w:cs="Segoe UI"/>
            <w:kern w:val="0"/>
            <w:szCs w:val="21"/>
          </w:rPr>
          <w:t>他是在</w:t>
        </w:r>
        <w:r w:rsidRPr="0085376A">
          <w:rPr>
            <w:rFonts w:ascii="Segoe UI" w:eastAsia="宋体" w:hAnsi="Segoe UI" w:cs="Segoe UI"/>
            <w:kern w:val="0"/>
            <w:szCs w:val="21"/>
          </w:rPr>
          <w:t>ContentProvider</w:t>
        </w:r>
        <w:r w:rsidRPr="0085376A">
          <w:rPr>
            <w:rFonts w:ascii="Segoe UI" w:eastAsia="宋体" w:hAnsi="Segoe UI" w:cs="Segoe UI"/>
            <w:kern w:val="0"/>
            <w:szCs w:val="21"/>
          </w:rPr>
          <w:t>里定义的，你要是自己实现一个</w:t>
        </w:r>
        <w:r w:rsidRPr="0085376A">
          <w:rPr>
            <w:rFonts w:ascii="Segoe UI" w:eastAsia="宋体" w:hAnsi="Segoe UI" w:cs="Segoe UI"/>
            <w:kern w:val="0"/>
            <w:szCs w:val="21"/>
          </w:rPr>
          <w:t>ContentProvider</w:t>
        </w:r>
        <w:r w:rsidRPr="0085376A">
          <w:rPr>
            <w:rFonts w:ascii="Segoe UI" w:eastAsia="宋体" w:hAnsi="Segoe UI" w:cs="Segoe UI"/>
            <w:kern w:val="0"/>
            <w:szCs w:val="21"/>
          </w:rPr>
          <w:t>就知道了，必须指定</w:t>
        </w:r>
        <w:r w:rsidRPr="0085376A">
          <w:rPr>
            <w:rFonts w:ascii="Segoe UI" w:eastAsia="宋体" w:hAnsi="Segoe UI" w:cs="Segoe UI"/>
            <w:kern w:val="0"/>
            <w:szCs w:val="21"/>
          </w:rPr>
          <w:t xml:space="preserve"> mimeType</w:t>
        </w:r>
        <w:r w:rsidRPr="0085376A">
          <w:rPr>
            <w:rFonts w:ascii="Segoe UI" w:eastAsia="宋体" w:hAnsi="Segoe UI" w:cs="Segoe UI"/>
            <w:kern w:val="0"/>
            <w:szCs w:val="21"/>
          </w:rPr>
          <w:t>才能让数据被别人使用。</w:t>
        </w:r>
        <w:r w:rsidRPr="0085376A">
          <w:rPr>
            <w:rFonts w:ascii="Segoe UI" w:eastAsia="宋体" w:hAnsi="Segoe UI" w:cs="Segoe UI"/>
            <w:kern w:val="0"/>
            <w:szCs w:val="21"/>
          </w:rPr>
          <w:br/>
        </w:r>
        <w:r w:rsidRPr="0085376A">
          <w:rPr>
            <w:rFonts w:ascii="Segoe UI" w:eastAsia="宋体" w:hAnsi="Segoe UI" w:cs="Segoe UI"/>
            <w:kern w:val="0"/>
            <w:szCs w:val="21"/>
          </w:rPr>
          <w:t>不知道原理说明白没，总结一句，就是你调用别的界面不是直接</w:t>
        </w:r>
        <w:r w:rsidRPr="0085376A">
          <w:rPr>
            <w:rFonts w:ascii="Segoe UI" w:eastAsia="宋体" w:hAnsi="Segoe UI" w:cs="Segoe UI"/>
            <w:kern w:val="0"/>
            <w:szCs w:val="21"/>
          </w:rPr>
          <w:t>new</w:t>
        </w:r>
        <w:r w:rsidRPr="0085376A">
          <w:rPr>
            <w:rFonts w:ascii="Segoe UI" w:eastAsia="宋体" w:hAnsi="Segoe UI" w:cs="Segoe UI"/>
            <w:kern w:val="0"/>
            <w:szCs w:val="21"/>
          </w:rPr>
          <w:t>那个界面，而是通过扔出一个</w:t>
        </w:r>
        <w:r w:rsidRPr="0085376A">
          <w:rPr>
            <w:rFonts w:ascii="Segoe UI" w:eastAsia="宋体" w:hAnsi="Segoe UI" w:cs="Segoe UI"/>
            <w:kern w:val="0"/>
            <w:szCs w:val="21"/>
          </w:rPr>
          <w:t>intent</w:t>
        </w:r>
        <w:r w:rsidRPr="0085376A">
          <w:rPr>
            <w:rFonts w:ascii="Segoe UI" w:eastAsia="宋体" w:hAnsi="Segoe UI" w:cs="Segoe UI"/>
            <w:kern w:val="0"/>
            <w:szCs w:val="21"/>
          </w:rPr>
          <w:t>，让系统帮你去调用那个界面，这样就多么松藕合啊，而且符合了生命周期被系统管理的原则。</w:t>
        </w:r>
        <w:r w:rsidRPr="0085376A">
          <w:rPr>
            <w:rFonts w:ascii="Segoe UI" w:eastAsia="宋体" w:hAnsi="Segoe UI" w:cs="Segoe UI"/>
            <w:kern w:val="0"/>
            <w:szCs w:val="21"/>
          </w:rPr>
          <w:br/>
        </w:r>
        <w:r w:rsidRPr="0085376A">
          <w:rPr>
            <w:rFonts w:ascii="Segoe UI" w:eastAsia="宋体" w:hAnsi="Segoe UI" w:cs="Segoe UI"/>
            <w:kern w:val="0"/>
            <w:szCs w:val="21"/>
          </w:rPr>
          <w:t>想知道</w:t>
        </w:r>
        <w:r w:rsidRPr="0085376A">
          <w:rPr>
            <w:rFonts w:ascii="Segoe UI" w:eastAsia="宋体" w:hAnsi="Segoe UI" w:cs="Segoe UI"/>
            <w:kern w:val="0"/>
            <w:szCs w:val="21"/>
          </w:rPr>
          <w:t>category</w:t>
        </w:r>
        <w:r w:rsidRPr="0085376A">
          <w:rPr>
            <w:rFonts w:ascii="Segoe UI" w:eastAsia="宋体" w:hAnsi="Segoe UI" w:cs="Segoe UI"/>
            <w:kern w:val="0"/>
            <w:szCs w:val="21"/>
          </w:rPr>
          <w:t>都有啥，</w:t>
        </w:r>
        <w:r w:rsidRPr="0085376A">
          <w:rPr>
            <w:rFonts w:ascii="Segoe UI" w:eastAsia="宋体" w:hAnsi="Segoe UI" w:cs="Segoe UI"/>
            <w:kern w:val="0"/>
            <w:szCs w:val="21"/>
          </w:rPr>
          <w:t>Android</w:t>
        </w:r>
        <w:r w:rsidRPr="0085376A">
          <w:rPr>
            <w:rFonts w:ascii="Segoe UI" w:eastAsia="宋体" w:hAnsi="Segoe UI" w:cs="Segoe UI"/>
            <w:kern w:val="0"/>
            <w:szCs w:val="21"/>
          </w:rPr>
          <w:t>为你预先定制好的</w:t>
        </w:r>
        <w:r w:rsidRPr="0085376A">
          <w:rPr>
            <w:rFonts w:ascii="Segoe UI" w:eastAsia="宋体" w:hAnsi="Segoe UI" w:cs="Segoe UI"/>
            <w:kern w:val="0"/>
            <w:szCs w:val="21"/>
          </w:rPr>
          <w:t>action</w:t>
        </w:r>
        <w:r w:rsidRPr="0085376A">
          <w:rPr>
            <w:rFonts w:ascii="Segoe UI" w:eastAsia="宋体" w:hAnsi="Segoe UI" w:cs="Segoe UI"/>
            <w:kern w:val="0"/>
            <w:szCs w:val="21"/>
          </w:rPr>
          <w:t>都有啥等等，请亲自访问官方链接</w:t>
        </w:r>
        <w:r w:rsidRPr="0085376A">
          <w:rPr>
            <w:rFonts w:ascii="Segoe UI" w:eastAsia="宋体" w:hAnsi="Segoe UI" w:cs="Segoe UI"/>
            <w:kern w:val="0"/>
            <w:szCs w:val="21"/>
          </w:rPr>
          <w:t>Intent</w:t>
        </w:r>
        <w:r w:rsidRPr="0085376A">
          <w:rPr>
            <w:rFonts w:ascii="Segoe UI" w:eastAsia="宋体" w:hAnsi="Segoe UI" w:cs="Segoe UI"/>
            <w:kern w:val="0"/>
            <w:szCs w:val="21"/>
          </w:rPr>
          <w:br/>
          <w:t>ps:</w:t>
        </w:r>
        <w:r w:rsidRPr="0085376A">
          <w:rPr>
            <w:rFonts w:ascii="Segoe UI" w:eastAsia="宋体" w:hAnsi="Segoe UI" w:cs="Segoe UI"/>
            <w:kern w:val="0"/>
            <w:szCs w:val="21"/>
          </w:rPr>
          <w:t>想知道怎么调用系统应用程序的同学，可以仔细看一下你的</w:t>
        </w:r>
        <w:r w:rsidRPr="0085376A">
          <w:rPr>
            <w:rFonts w:ascii="Segoe UI" w:eastAsia="宋体" w:hAnsi="Segoe UI" w:cs="Segoe UI"/>
            <w:kern w:val="0"/>
            <w:szCs w:val="21"/>
          </w:rPr>
          <w:t>logcat</w:t>
        </w:r>
        <w:r w:rsidRPr="0085376A">
          <w:rPr>
            <w:rFonts w:ascii="Segoe UI" w:eastAsia="宋体" w:hAnsi="Segoe UI" w:cs="Segoe UI"/>
            <w:kern w:val="0"/>
            <w:szCs w:val="21"/>
          </w:rPr>
          <w:t>，每次运行一个程序的时候是不是有一些信息比如</w:t>
        </w:r>
        <w:r w:rsidRPr="0085376A">
          <w:rPr>
            <w:rFonts w:ascii="Segoe UI" w:eastAsia="宋体" w:hAnsi="Segoe UI" w:cs="Segoe UI"/>
            <w:kern w:val="0"/>
            <w:szCs w:val="21"/>
          </w:rPr>
          <w:t>:</w:t>
        </w:r>
        <w:r w:rsidRPr="0085376A">
          <w:rPr>
            <w:rFonts w:ascii="Segoe UI" w:eastAsia="宋体" w:hAnsi="Segoe UI" w:cs="Segoe UI"/>
            <w:kern w:val="0"/>
            <w:szCs w:val="21"/>
          </w:rPr>
          <w:br/>
          <w:t>Starting activity: Intent { action=android.intent.action.MAINcategories={android.intent.category.LAUNCHER} flags=0x10200000comp={com.android.camera/com.android.camera.GalleryPicker} }</w:t>
        </w:r>
        <w:r w:rsidRPr="0085376A">
          <w:rPr>
            <w:rFonts w:ascii="Segoe UI" w:eastAsia="宋体" w:hAnsi="Segoe UI" w:cs="Segoe UI"/>
            <w:kern w:val="0"/>
            <w:szCs w:val="21"/>
          </w:rPr>
          <w:br/>
        </w:r>
        <w:r w:rsidRPr="0085376A">
          <w:rPr>
            <w:rFonts w:ascii="Segoe UI" w:eastAsia="宋体" w:hAnsi="Segoe UI" w:cs="Segoe UI"/>
            <w:kern w:val="0"/>
            <w:szCs w:val="21"/>
          </w:rPr>
          <w:t>再对照一下</w:t>
        </w:r>
        <w:r w:rsidRPr="0085376A">
          <w:rPr>
            <w:rFonts w:ascii="Segoe UI" w:eastAsia="宋体" w:hAnsi="Segoe UI" w:cs="Segoe UI"/>
            <w:kern w:val="0"/>
            <w:szCs w:val="21"/>
          </w:rPr>
          <w:t>Intent</w:t>
        </w:r>
        <w:r w:rsidRPr="0085376A">
          <w:rPr>
            <w:rFonts w:ascii="Segoe UI" w:eastAsia="宋体" w:hAnsi="Segoe UI" w:cs="Segoe UI"/>
            <w:kern w:val="0"/>
            <w:szCs w:val="21"/>
          </w:rPr>
          <w:t>的一些</w:t>
        </w:r>
        <w:r w:rsidRPr="0085376A">
          <w:rPr>
            <w:rFonts w:ascii="Segoe UI" w:eastAsia="宋体" w:hAnsi="Segoe UI" w:cs="Segoe UI"/>
            <w:kern w:val="0"/>
            <w:szCs w:val="21"/>
          </w:rPr>
          <w:t>set</w:t>
        </w:r>
        <w:r w:rsidRPr="0085376A">
          <w:rPr>
            <w:rFonts w:ascii="Segoe UI" w:eastAsia="宋体" w:hAnsi="Segoe UI" w:cs="Segoe UI"/>
            <w:kern w:val="0"/>
            <w:szCs w:val="21"/>
          </w:rPr>
          <w:t>方法，就知道怎么调用咯，希望你喜欢：</w:t>
        </w:r>
        <w:r w:rsidRPr="0085376A">
          <w:rPr>
            <w:rFonts w:ascii="Segoe UI" w:eastAsia="宋体" w:hAnsi="Segoe UI" w:cs="Segoe UI"/>
            <w:kern w:val="0"/>
            <w:szCs w:val="21"/>
          </w:rPr>
          <w:t>)</w:t>
        </w:r>
        <w:r w:rsidRPr="0085376A">
          <w:rPr>
            <w:rFonts w:ascii="Segoe UI" w:eastAsia="宋体" w:hAnsi="Segoe UI" w:cs="Segoe UI"/>
            <w:kern w:val="0"/>
            <w:szCs w:val="21"/>
          </w:rPr>
          <w:br/>
          <w:t xml:space="preserve">13. </w:t>
        </w:r>
        <w:r w:rsidRPr="0085376A">
          <w:rPr>
            <w:rFonts w:ascii="Segoe UI" w:eastAsia="宋体" w:hAnsi="Segoe UI" w:cs="Segoe UI"/>
            <w:kern w:val="0"/>
            <w:szCs w:val="21"/>
          </w:rPr>
          <w:t>如何退出</w:t>
        </w:r>
        <w:r w:rsidRPr="0085376A">
          <w:rPr>
            <w:rFonts w:ascii="Segoe UI" w:eastAsia="宋体" w:hAnsi="Segoe UI" w:cs="Segoe UI"/>
            <w:kern w:val="0"/>
            <w:szCs w:val="21"/>
          </w:rPr>
          <w:t>Activity?</w:t>
        </w:r>
        <w:r w:rsidRPr="0085376A">
          <w:rPr>
            <w:rFonts w:ascii="Segoe UI" w:eastAsia="宋体" w:hAnsi="Segoe UI" w:cs="Segoe UI"/>
            <w:kern w:val="0"/>
            <w:szCs w:val="21"/>
          </w:rPr>
          <w:t>如何安全退出已调用多个</w:t>
        </w:r>
        <w:r w:rsidRPr="0085376A">
          <w:rPr>
            <w:rFonts w:ascii="Segoe UI" w:eastAsia="宋体" w:hAnsi="Segoe UI" w:cs="Segoe UI"/>
            <w:kern w:val="0"/>
            <w:szCs w:val="21"/>
          </w:rPr>
          <w:t>Activity</w:t>
        </w:r>
        <w:r w:rsidRPr="0085376A">
          <w:rPr>
            <w:rFonts w:ascii="Segoe UI" w:eastAsia="宋体" w:hAnsi="Segoe UI" w:cs="Segoe UI"/>
            <w:kern w:val="0"/>
            <w:szCs w:val="21"/>
          </w:rPr>
          <w:t>的</w:t>
        </w:r>
        <w:r w:rsidRPr="0085376A">
          <w:rPr>
            <w:rFonts w:ascii="Segoe UI" w:eastAsia="宋体" w:hAnsi="Segoe UI" w:cs="Segoe UI"/>
            <w:kern w:val="0"/>
            <w:szCs w:val="21"/>
          </w:rPr>
          <w:t>Application?</w:t>
        </w:r>
        <w:r w:rsidRPr="0085376A">
          <w:rPr>
            <w:rFonts w:ascii="Segoe UI" w:eastAsia="宋体" w:hAnsi="Segoe UI" w:cs="Segoe UI"/>
            <w:kern w:val="0"/>
            <w:szCs w:val="21"/>
          </w:rPr>
          <w:br/>
        </w:r>
        <w:r w:rsidRPr="0085376A">
          <w:rPr>
            <w:rFonts w:ascii="Segoe UI" w:eastAsia="宋体" w:hAnsi="Segoe UI" w:cs="Segoe UI"/>
            <w:kern w:val="0"/>
            <w:szCs w:val="21"/>
          </w:rPr>
          <w:t>对于单一</w:t>
        </w:r>
        <w:r w:rsidRPr="0085376A">
          <w:rPr>
            <w:rFonts w:ascii="Segoe UI" w:eastAsia="宋体" w:hAnsi="Segoe UI" w:cs="Segoe UI"/>
            <w:kern w:val="0"/>
            <w:szCs w:val="21"/>
          </w:rPr>
          <w:t>Activity</w:t>
        </w:r>
        <w:r w:rsidRPr="0085376A">
          <w:rPr>
            <w:rFonts w:ascii="Segoe UI" w:eastAsia="宋体" w:hAnsi="Segoe UI" w:cs="Segoe UI"/>
            <w:kern w:val="0"/>
            <w:szCs w:val="21"/>
          </w:rPr>
          <w:t>的应用来说，退出很简单，直接</w:t>
        </w:r>
        <w:r w:rsidRPr="0085376A">
          <w:rPr>
            <w:rFonts w:ascii="Segoe UI" w:eastAsia="宋体" w:hAnsi="Segoe UI" w:cs="Segoe UI"/>
            <w:kern w:val="0"/>
            <w:szCs w:val="21"/>
          </w:rPr>
          <w:t>finish()</w:t>
        </w:r>
        <w:r w:rsidRPr="0085376A">
          <w:rPr>
            <w:rFonts w:ascii="Segoe UI" w:eastAsia="宋体" w:hAnsi="Segoe UI" w:cs="Segoe UI"/>
            <w:kern w:val="0"/>
            <w:szCs w:val="21"/>
          </w:rPr>
          <w:t>即可。</w:t>
        </w:r>
        <w:r w:rsidRPr="0085376A">
          <w:rPr>
            <w:rFonts w:ascii="Segoe UI" w:eastAsia="宋体" w:hAnsi="Segoe UI" w:cs="Segoe UI"/>
            <w:kern w:val="0"/>
            <w:szCs w:val="21"/>
          </w:rPr>
          <w:br/>
        </w:r>
        <w:r w:rsidRPr="0085376A">
          <w:rPr>
            <w:rFonts w:ascii="Segoe UI" w:eastAsia="宋体" w:hAnsi="Segoe UI" w:cs="Segoe UI"/>
            <w:kern w:val="0"/>
            <w:szCs w:val="21"/>
          </w:rPr>
          <w:t>当然，也可以用</w:t>
        </w:r>
        <w:r w:rsidRPr="0085376A">
          <w:rPr>
            <w:rFonts w:ascii="Segoe UI" w:eastAsia="宋体" w:hAnsi="Segoe UI" w:cs="Segoe UI"/>
            <w:kern w:val="0"/>
            <w:szCs w:val="21"/>
          </w:rPr>
          <w:t>killProcess()</w:t>
        </w:r>
        <w:r w:rsidRPr="0085376A">
          <w:rPr>
            <w:rFonts w:ascii="Segoe UI" w:eastAsia="宋体" w:hAnsi="Segoe UI" w:cs="Segoe UI"/>
            <w:kern w:val="0"/>
            <w:szCs w:val="21"/>
          </w:rPr>
          <w:t>和</w:t>
        </w:r>
        <w:r w:rsidRPr="0085376A">
          <w:rPr>
            <w:rFonts w:ascii="Segoe UI" w:eastAsia="宋体" w:hAnsi="Segoe UI" w:cs="Segoe UI"/>
            <w:kern w:val="0"/>
            <w:szCs w:val="21"/>
          </w:rPr>
          <w:t>System.exit()</w:t>
        </w:r>
        <w:r w:rsidRPr="0085376A">
          <w:rPr>
            <w:rFonts w:ascii="Segoe UI" w:eastAsia="宋体" w:hAnsi="Segoe UI" w:cs="Segoe UI"/>
            <w:kern w:val="0"/>
            <w:szCs w:val="21"/>
          </w:rPr>
          <w:t>这样的方法。</w:t>
        </w:r>
        <w:r w:rsidRPr="0085376A">
          <w:rPr>
            <w:rFonts w:ascii="Segoe UI" w:eastAsia="宋体" w:hAnsi="Segoe UI" w:cs="Segoe UI"/>
            <w:kern w:val="0"/>
            <w:szCs w:val="21"/>
          </w:rPr>
          <w:br/>
        </w:r>
        <w:r w:rsidRPr="0085376A">
          <w:rPr>
            <w:rFonts w:ascii="Segoe UI" w:eastAsia="宋体" w:hAnsi="Segoe UI" w:cs="Segoe UI"/>
            <w:kern w:val="0"/>
            <w:szCs w:val="21"/>
          </w:rPr>
          <w:br/>
        </w:r>
        <w:r w:rsidRPr="0085376A">
          <w:rPr>
            <w:rFonts w:ascii="Segoe UI" w:eastAsia="宋体" w:hAnsi="Segoe UI" w:cs="Segoe UI"/>
            <w:kern w:val="0"/>
            <w:szCs w:val="21"/>
          </w:rPr>
          <w:t>但是，对于多</w:t>
        </w:r>
        <w:r w:rsidRPr="0085376A">
          <w:rPr>
            <w:rFonts w:ascii="Segoe UI" w:eastAsia="宋体" w:hAnsi="Segoe UI" w:cs="Segoe UI"/>
            <w:kern w:val="0"/>
            <w:szCs w:val="21"/>
          </w:rPr>
          <w:t>Activity</w:t>
        </w:r>
        <w:r w:rsidRPr="0085376A">
          <w:rPr>
            <w:rFonts w:ascii="Segoe UI" w:eastAsia="宋体" w:hAnsi="Segoe UI" w:cs="Segoe UI"/>
            <w:kern w:val="0"/>
            <w:szCs w:val="21"/>
          </w:rPr>
          <w:t>的应用来说，在打开多个</w:t>
        </w:r>
        <w:r w:rsidRPr="0085376A">
          <w:rPr>
            <w:rFonts w:ascii="Segoe UI" w:eastAsia="宋体" w:hAnsi="Segoe UI" w:cs="Segoe UI"/>
            <w:kern w:val="0"/>
            <w:szCs w:val="21"/>
          </w:rPr>
          <w:t>Activity</w:t>
        </w:r>
        <w:r w:rsidRPr="0085376A">
          <w:rPr>
            <w:rFonts w:ascii="Segoe UI" w:eastAsia="宋体" w:hAnsi="Segoe UI" w:cs="Segoe UI"/>
            <w:kern w:val="0"/>
            <w:szCs w:val="21"/>
          </w:rPr>
          <w:t>后，如果想在最后打开的</w:t>
        </w:r>
        <w:r w:rsidRPr="0085376A">
          <w:rPr>
            <w:rFonts w:ascii="Segoe UI" w:eastAsia="宋体" w:hAnsi="Segoe UI" w:cs="Segoe UI"/>
            <w:kern w:val="0"/>
            <w:szCs w:val="21"/>
          </w:rPr>
          <w:t>Activity</w:t>
        </w:r>
        <w:r w:rsidRPr="0085376A">
          <w:rPr>
            <w:rFonts w:ascii="Segoe UI" w:eastAsia="宋体" w:hAnsi="Segoe UI" w:cs="Segoe UI"/>
            <w:kern w:val="0"/>
            <w:szCs w:val="21"/>
          </w:rPr>
          <w:t>直接退出，上边的方法都是没有用的，因为上边的方法都是结束一个</w:t>
        </w:r>
        <w:r w:rsidRPr="0085376A">
          <w:rPr>
            <w:rFonts w:ascii="Segoe UI" w:eastAsia="宋体" w:hAnsi="Segoe UI" w:cs="Segoe UI"/>
            <w:kern w:val="0"/>
            <w:szCs w:val="21"/>
          </w:rPr>
          <w:t>Activity</w:t>
        </w:r>
        <w:r w:rsidRPr="0085376A">
          <w:rPr>
            <w:rFonts w:ascii="Segoe UI" w:eastAsia="宋体" w:hAnsi="Segoe UI" w:cs="Segoe UI"/>
            <w:kern w:val="0"/>
            <w:szCs w:val="21"/>
          </w:rPr>
          <w:t>而已。</w:t>
        </w:r>
        <w:r w:rsidRPr="0085376A">
          <w:rPr>
            <w:rFonts w:ascii="Segoe UI" w:eastAsia="宋体" w:hAnsi="Segoe UI" w:cs="Segoe UI"/>
            <w:kern w:val="0"/>
            <w:szCs w:val="21"/>
          </w:rPr>
          <w:br/>
        </w:r>
        <w:r w:rsidRPr="0085376A">
          <w:rPr>
            <w:rFonts w:ascii="Segoe UI" w:eastAsia="宋体" w:hAnsi="Segoe UI" w:cs="Segoe UI"/>
            <w:kern w:val="0"/>
            <w:szCs w:val="21"/>
          </w:rPr>
          <w:t>当然，网上也有人说可以。</w:t>
        </w:r>
        <w:r w:rsidRPr="0085376A">
          <w:rPr>
            <w:rFonts w:ascii="Segoe UI" w:eastAsia="宋体" w:hAnsi="Segoe UI" w:cs="Segoe UI"/>
            <w:kern w:val="0"/>
            <w:szCs w:val="21"/>
          </w:rPr>
          <w:br/>
        </w:r>
        <w:r w:rsidRPr="0085376A">
          <w:rPr>
            <w:rFonts w:ascii="Segoe UI" w:eastAsia="宋体" w:hAnsi="Segoe UI" w:cs="Segoe UI"/>
            <w:kern w:val="0"/>
            <w:szCs w:val="21"/>
          </w:rPr>
          <w:t>就好像有人问，在应用里如何捕获</w:t>
        </w:r>
        <w:r w:rsidRPr="0085376A">
          <w:rPr>
            <w:rFonts w:ascii="Segoe UI" w:eastAsia="宋体" w:hAnsi="Segoe UI" w:cs="Segoe UI"/>
            <w:kern w:val="0"/>
            <w:szCs w:val="21"/>
          </w:rPr>
          <w:t>Home</w:t>
        </w:r>
        <w:r w:rsidRPr="0085376A">
          <w:rPr>
            <w:rFonts w:ascii="Segoe UI" w:eastAsia="宋体" w:hAnsi="Segoe UI" w:cs="Segoe UI"/>
            <w:kern w:val="0"/>
            <w:szCs w:val="21"/>
          </w:rPr>
          <w:t>键，有人就会说用</w:t>
        </w:r>
        <w:r w:rsidRPr="0085376A">
          <w:rPr>
            <w:rFonts w:ascii="Segoe UI" w:eastAsia="宋体" w:hAnsi="Segoe UI" w:cs="Segoe UI"/>
            <w:kern w:val="0"/>
            <w:szCs w:val="21"/>
          </w:rPr>
          <w:t>keyCode</w:t>
        </w:r>
        <w:r w:rsidRPr="0085376A">
          <w:rPr>
            <w:rFonts w:ascii="Segoe UI" w:eastAsia="宋体" w:hAnsi="Segoe UI" w:cs="Segoe UI"/>
            <w:kern w:val="0"/>
            <w:szCs w:val="21"/>
          </w:rPr>
          <w:t>比较</w:t>
        </w:r>
        <w:r w:rsidRPr="0085376A">
          <w:rPr>
            <w:rFonts w:ascii="Segoe UI" w:eastAsia="宋体" w:hAnsi="Segoe UI" w:cs="Segoe UI"/>
            <w:kern w:val="0"/>
            <w:szCs w:val="21"/>
          </w:rPr>
          <w:t>KEYCODE_HOME</w:t>
        </w:r>
        <w:r w:rsidRPr="0085376A">
          <w:rPr>
            <w:rFonts w:ascii="Segoe UI" w:eastAsia="宋体" w:hAnsi="Segoe UI" w:cs="Segoe UI"/>
            <w:kern w:val="0"/>
            <w:szCs w:val="21"/>
          </w:rPr>
          <w:t>即可，而事实上如果不修改</w:t>
        </w:r>
        <w:r w:rsidRPr="0085376A">
          <w:rPr>
            <w:rFonts w:ascii="Segoe UI" w:eastAsia="宋体" w:hAnsi="Segoe UI" w:cs="Segoe UI"/>
            <w:kern w:val="0"/>
            <w:szCs w:val="21"/>
          </w:rPr>
          <w:t>framework</w:t>
        </w:r>
        <w:r w:rsidRPr="0085376A">
          <w:rPr>
            <w:rFonts w:ascii="Segoe UI" w:eastAsia="宋体" w:hAnsi="Segoe UI" w:cs="Segoe UI"/>
            <w:kern w:val="0"/>
            <w:szCs w:val="21"/>
          </w:rPr>
          <w:t>，根本不可能做到这一点一样。</w:t>
        </w:r>
        <w:r w:rsidRPr="0085376A">
          <w:rPr>
            <w:rFonts w:ascii="Segoe UI" w:eastAsia="宋体" w:hAnsi="Segoe UI" w:cs="Segoe UI"/>
            <w:kern w:val="0"/>
            <w:szCs w:val="21"/>
          </w:rPr>
          <w:br/>
        </w:r>
        <w:r w:rsidRPr="0085376A">
          <w:rPr>
            <w:rFonts w:ascii="Segoe UI" w:eastAsia="宋体" w:hAnsi="Segoe UI" w:cs="Segoe UI"/>
            <w:kern w:val="0"/>
            <w:szCs w:val="21"/>
          </w:rPr>
          <w:t>所以，最好还是自己亲自试一下。</w:t>
        </w:r>
        <w:r w:rsidRPr="0085376A">
          <w:rPr>
            <w:rFonts w:ascii="Segoe UI" w:eastAsia="宋体" w:hAnsi="Segoe UI" w:cs="Segoe UI"/>
            <w:kern w:val="0"/>
            <w:szCs w:val="21"/>
          </w:rPr>
          <w:br/>
        </w:r>
        <w:r w:rsidRPr="0085376A">
          <w:rPr>
            <w:rFonts w:ascii="Segoe UI" w:eastAsia="宋体" w:hAnsi="Segoe UI" w:cs="Segoe UI"/>
            <w:kern w:val="0"/>
            <w:szCs w:val="21"/>
          </w:rPr>
          <w:br/>
        </w:r>
        <w:r w:rsidRPr="0085376A">
          <w:rPr>
            <w:rFonts w:ascii="Segoe UI" w:eastAsia="宋体" w:hAnsi="Segoe UI" w:cs="Segoe UI"/>
            <w:kern w:val="0"/>
            <w:szCs w:val="21"/>
          </w:rPr>
          <w:t>那么，有没有办法直接退出整个应用呢</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在</w:t>
        </w:r>
        <w:r w:rsidRPr="0085376A">
          <w:rPr>
            <w:rFonts w:ascii="Segoe UI" w:eastAsia="宋体" w:hAnsi="Segoe UI" w:cs="Segoe UI"/>
            <w:kern w:val="0"/>
            <w:szCs w:val="21"/>
          </w:rPr>
          <w:t>2.1</w:t>
        </w:r>
        <w:r w:rsidRPr="0085376A">
          <w:rPr>
            <w:rFonts w:ascii="Segoe UI" w:eastAsia="宋体" w:hAnsi="Segoe UI" w:cs="Segoe UI"/>
            <w:kern w:val="0"/>
            <w:szCs w:val="21"/>
          </w:rPr>
          <w:t>之前，可以使用</w:t>
        </w:r>
        <w:r w:rsidRPr="0085376A">
          <w:rPr>
            <w:rFonts w:ascii="Segoe UI" w:eastAsia="宋体" w:hAnsi="Segoe UI" w:cs="Segoe UI"/>
            <w:kern w:val="0"/>
            <w:szCs w:val="21"/>
          </w:rPr>
          <w:t>ActivityManager</w:t>
        </w:r>
        <w:r w:rsidRPr="0085376A">
          <w:rPr>
            <w:rFonts w:ascii="Segoe UI" w:eastAsia="宋体" w:hAnsi="Segoe UI" w:cs="Segoe UI"/>
            <w:kern w:val="0"/>
            <w:szCs w:val="21"/>
          </w:rPr>
          <w:t>的</w:t>
        </w:r>
        <w:r w:rsidRPr="0085376A">
          <w:rPr>
            <w:rFonts w:ascii="Segoe UI" w:eastAsia="宋体" w:hAnsi="Segoe UI" w:cs="Segoe UI"/>
            <w:kern w:val="0"/>
            <w:szCs w:val="21"/>
          </w:rPr>
          <w:t>restartPackage</w:t>
        </w:r>
        <w:r w:rsidRPr="0085376A">
          <w:rPr>
            <w:rFonts w:ascii="Segoe UI" w:eastAsia="宋体" w:hAnsi="Segoe UI" w:cs="Segoe UI"/>
            <w:kern w:val="0"/>
            <w:szCs w:val="21"/>
          </w:rPr>
          <w:t>方法。</w:t>
        </w:r>
        <w:r w:rsidRPr="0085376A">
          <w:rPr>
            <w:rFonts w:ascii="Segoe UI" w:eastAsia="宋体" w:hAnsi="Segoe UI" w:cs="Segoe UI"/>
            <w:kern w:val="0"/>
            <w:szCs w:val="21"/>
          </w:rPr>
          <w:br/>
        </w:r>
        <w:r w:rsidRPr="0085376A">
          <w:rPr>
            <w:rFonts w:ascii="Segoe UI" w:eastAsia="宋体" w:hAnsi="Segoe UI" w:cs="Segoe UI"/>
            <w:kern w:val="0"/>
            <w:szCs w:val="21"/>
          </w:rPr>
          <w:t>它可以直接结束整个应用。在使用时需要权限</w:t>
        </w:r>
        <w:r w:rsidRPr="0085376A">
          <w:rPr>
            <w:rFonts w:ascii="Segoe UI" w:eastAsia="宋体" w:hAnsi="Segoe UI" w:cs="Segoe UI"/>
            <w:kern w:val="0"/>
            <w:szCs w:val="21"/>
          </w:rPr>
          <w:t>android.permission.RESTART_PACKAGES</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注意不要被它的名字迷惑。</w:t>
        </w:r>
        <w:r w:rsidRPr="0085376A">
          <w:rPr>
            <w:rFonts w:ascii="Segoe UI" w:eastAsia="宋体" w:hAnsi="Segoe UI" w:cs="Segoe UI"/>
            <w:kern w:val="0"/>
            <w:szCs w:val="21"/>
          </w:rPr>
          <w:br/>
        </w:r>
        <w:r w:rsidRPr="0085376A">
          <w:rPr>
            <w:rFonts w:ascii="Segoe UI" w:eastAsia="宋体" w:hAnsi="Segoe UI" w:cs="Segoe UI"/>
            <w:kern w:val="0"/>
            <w:szCs w:val="21"/>
          </w:rPr>
          <w:br/>
        </w:r>
        <w:r w:rsidRPr="0085376A">
          <w:rPr>
            <w:rFonts w:ascii="Segoe UI" w:eastAsia="宋体" w:hAnsi="Segoe UI" w:cs="Segoe UI"/>
            <w:kern w:val="0"/>
            <w:szCs w:val="21"/>
          </w:rPr>
          <w:t>可是，在</w:t>
        </w:r>
        <w:r w:rsidRPr="0085376A">
          <w:rPr>
            <w:rFonts w:ascii="Segoe UI" w:eastAsia="宋体" w:hAnsi="Segoe UI" w:cs="Segoe UI"/>
            <w:kern w:val="0"/>
            <w:szCs w:val="21"/>
          </w:rPr>
          <w:t>2.2</w:t>
        </w:r>
        <w:r w:rsidRPr="0085376A">
          <w:rPr>
            <w:rFonts w:ascii="Segoe UI" w:eastAsia="宋体" w:hAnsi="Segoe UI" w:cs="Segoe UI"/>
            <w:kern w:val="0"/>
            <w:szCs w:val="21"/>
          </w:rPr>
          <w:t>，这个方法失效了。</w:t>
        </w:r>
        <w:r w:rsidRPr="0085376A">
          <w:rPr>
            <w:rFonts w:ascii="Segoe UI" w:eastAsia="宋体" w:hAnsi="Segoe UI" w:cs="Segoe UI"/>
            <w:kern w:val="0"/>
            <w:szCs w:val="21"/>
          </w:rPr>
          <w:br/>
        </w:r>
        <w:r w:rsidRPr="0085376A">
          <w:rPr>
            <w:rFonts w:ascii="Segoe UI" w:eastAsia="宋体" w:hAnsi="Segoe UI" w:cs="Segoe UI"/>
            <w:kern w:val="0"/>
            <w:szCs w:val="21"/>
          </w:rPr>
          <w:lastRenderedPageBreak/>
          <w:t>在</w:t>
        </w:r>
        <w:r w:rsidRPr="0085376A">
          <w:rPr>
            <w:rFonts w:ascii="Segoe UI" w:eastAsia="宋体" w:hAnsi="Segoe UI" w:cs="Segoe UI"/>
            <w:kern w:val="0"/>
            <w:szCs w:val="21"/>
          </w:rPr>
          <w:t>2.2</w:t>
        </w:r>
        <w:r w:rsidRPr="0085376A">
          <w:rPr>
            <w:rFonts w:ascii="Segoe UI" w:eastAsia="宋体" w:hAnsi="Segoe UI" w:cs="Segoe UI"/>
            <w:kern w:val="0"/>
            <w:szCs w:val="21"/>
          </w:rPr>
          <w:t>添加了一个新的方法，</w:t>
        </w:r>
        <w:r w:rsidRPr="0085376A">
          <w:rPr>
            <w:rFonts w:ascii="Segoe UI" w:eastAsia="宋体" w:hAnsi="Segoe UI" w:cs="Segoe UI"/>
            <w:kern w:val="0"/>
            <w:szCs w:val="21"/>
          </w:rPr>
          <w:t>killBackgroundProcesses()</w:t>
        </w:r>
        <w:r w:rsidRPr="0085376A">
          <w:rPr>
            <w:rFonts w:ascii="Segoe UI" w:eastAsia="宋体" w:hAnsi="Segoe UI" w:cs="Segoe UI"/>
            <w:kern w:val="0"/>
            <w:szCs w:val="21"/>
          </w:rPr>
          <w:t>，需要权限</w:t>
        </w:r>
        <w:r w:rsidRPr="0085376A">
          <w:rPr>
            <w:rFonts w:ascii="Segoe UI" w:eastAsia="宋体" w:hAnsi="Segoe UI" w:cs="Segoe UI"/>
            <w:kern w:val="0"/>
            <w:szCs w:val="21"/>
          </w:rPr>
          <w:t xml:space="preserve"> android.permission.KILL_BACKGROUND_PROCESSES</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可惜的是，它和</w:t>
        </w:r>
        <w:r w:rsidRPr="0085376A">
          <w:rPr>
            <w:rFonts w:ascii="Segoe UI" w:eastAsia="宋体" w:hAnsi="Segoe UI" w:cs="Segoe UI"/>
            <w:kern w:val="0"/>
            <w:szCs w:val="21"/>
          </w:rPr>
          <w:t>2.2</w:t>
        </w:r>
        <w:r w:rsidRPr="0085376A">
          <w:rPr>
            <w:rFonts w:ascii="Segoe UI" w:eastAsia="宋体" w:hAnsi="Segoe UI" w:cs="Segoe UI"/>
            <w:kern w:val="0"/>
            <w:szCs w:val="21"/>
          </w:rPr>
          <w:t>的</w:t>
        </w:r>
        <w:r w:rsidRPr="0085376A">
          <w:rPr>
            <w:rFonts w:ascii="Segoe UI" w:eastAsia="宋体" w:hAnsi="Segoe UI" w:cs="Segoe UI"/>
            <w:kern w:val="0"/>
            <w:szCs w:val="21"/>
          </w:rPr>
          <w:t>restartPackage</w:t>
        </w:r>
        <w:r w:rsidRPr="0085376A">
          <w:rPr>
            <w:rFonts w:ascii="Segoe UI" w:eastAsia="宋体" w:hAnsi="Segoe UI" w:cs="Segoe UI"/>
            <w:kern w:val="0"/>
            <w:szCs w:val="21"/>
          </w:rPr>
          <w:t>一样，根本起不到应有的效果。</w:t>
        </w:r>
        <w:r w:rsidRPr="0085376A">
          <w:rPr>
            <w:rFonts w:ascii="Segoe UI" w:eastAsia="宋体" w:hAnsi="Segoe UI" w:cs="Segoe UI"/>
            <w:kern w:val="0"/>
            <w:szCs w:val="21"/>
          </w:rPr>
          <w:br/>
        </w:r>
        <w:r w:rsidRPr="0085376A">
          <w:rPr>
            <w:rFonts w:ascii="Segoe UI" w:eastAsia="宋体" w:hAnsi="Segoe UI" w:cs="Segoe UI"/>
            <w:kern w:val="0"/>
            <w:szCs w:val="21"/>
          </w:rPr>
          <w:br/>
        </w:r>
        <w:r w:rsidRPr="0085376A">
          <w:rPr>
            <w:rFonts w:ascii="Segoe UI" w:eastAsia="宋体" w:hAnsi="Segoe UI" w:cs="Segoe UI"/>
            <w:kern w:val="0"/>
            <w:szCs w:val="21"/>
          </w:rPr>
          <w:t>另外还有一个方法，就是系统自带的应用程序管理里，强制结束程序的方法，</w:t>
        </w:r>
        <w:r w:rsidRPr="0085376A">
          <w:rPr>
            <w:rFonts w:ascii="Segoe UI" w:eastAsia="宋体" w:hAnsi="Segoe UI" w:cs="Segoe UI"/>
            <w:kern w:val="0"/>
            <w:szCs w:val="21"/>
          </w:rPr>
          <w:t>forceStopPackage()</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它需要权限</w:t>
        </w:r>
        <w:r w:rsidRPr="0085376A">
          <w:rPr>
            <w:rFonts w:ascii="Segoe UI" w:eastAsia="宋体" w:hAnsi="Segoe UI" w:cs="Segoe UI"/>
            <w:kern w:val="0"/>
            <w:szCs w:val="21"/>
          </w:rPr>
          <w:t>android.permission.FORCE_STOP_PACKAGES</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并且需要添加</w:t>
        </w:r>
        <w:r w:rsidRPr="0085376A">
          <w:rPr>
            <w:rFonts w:ascii="Segoe UI" w:eastAsia="宋体" w:hAnsi="Segoe UI" w:cs="Segoe UI"/>
            <w:kern w:val="0"/>
            <w:szCs w:val="21"/>
          </w:rPr>
          <w:t>android:sharedUserId=”android.uid.system”</w:t>
        </w:r>
        <w:r w:rsidRPr="0085376A">
          <w:rPr>
            <w:rFonts w:ascii="Segoe UI" w:eastAsia="宋体" w:hAnsi="Segoe UI" w:cs="Segoe UI"/>
            <w:kern w:val="0"/>
            <w:szCs w:val="21"/>
          </w:rPr>
          <w:t>属性</w:t>
        </w:r>
        <w:r w:rsidRPr="0085376A">
          <w:rPr>
            <w:rFonts w:ascii="Segoe UI" w:eastAsia="宋体" w:hAnsi="Segoe UI" w:cs="Segoe UI"/>
            <w:kern w:val="0"/>
            <w:szCs w:val="21"/>
          </w:rPr>
          <w:br/>
        </w:r>
        <w:r w:rsidRPr="0085376A">
          <w:rPr>
            <w:rFonts w:ascii="Segoe UI" w:eastAsia="宋体" w:hAnsi="Segoe UI" w:cs="Segoe UI"/>
            <w:kern w:val="0"/>
            <w:szCs w:val="21"/>
          </w:rPr>
          <w:t>同样可惜的是，该方法是非公开的，他只能运行在系统进程，第三方程序无法调用。</w:t>
        </w:r>
        <w:r w:rsidRPr="0085376A">
          <w:rPr>
            <w:rFonts w:ascii="Segoe UI" w:eastAsia="宋体" w:hAnsi="Segoe UI" w:cs="Segoe UI"/>
            <w:kern w:val="0"/>
            <w:szCs w:val="21"/>
          </w:rPr>
          <w:br/>
        </w:r>
        <w:r w:rsidRPr="0085376A">
          <w:rPr>
            <w:rFonts w:ascii="Segoe UI" w:eastAsia="宋体" w:hAnsi="Segoe UI" w:cs="Segoe UI"/>
            <w:kern w:val="0"/>
            <w:szCs w:val="21"/>
          </w:rPr>
          <w:t>因为需要在</w:t>
        </w:r>
        <w:r w:rsidRPr="0085376A">
          <w:rPr>
            <w:rFonts w:ascii="Segoe UI" w:eastAsia="宋体" w:hAnsi="Segoe UI" w:cs="Segoe UI"/>
            <w:kern w:val="0"/>
            <w:szCs w:val="21"/>
          </w:rPr>
          <w:t>Android.mk</w:t>
        </w:r>
        <w:r w:rsidRPr="0085376A">
          <w:rPr>
            <w:rFonts w:ascii="Segoe UI" w:eastAsia="宋体" w:hAnsi="Segoe UI" w:cs="Segoe UI"/>
            <w:kern w:val="0"/>
            <w:szCs w:val="21"/>
          </w:rPr>
          <w:t>中添加</w:t>
        </w:r>
        <w:r w:rsidRPr="0085376A">
          <w:rPr>
            <w:rFonts w:ascii="Segoe UI" w:eastAsia="宋体" w:hAnsi="Segoe UI" w:cs="Segoe UI"/>
            <w:kern w:val="0"/>
            <w:szCs w:val="21"/>
          </w:rPr>
          <w:t>LOCAL_CERTIFICATE := platform</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而</w:t>
        </w:r>
        <w:r w:rsidRPr="0085376A">
          <w:rPr>
            <w:rFonts w:ascii="Segoe UI" w:eastAsia="宋体" w:hAnsi="Segoe UI" w:cs="Segoe UI"/>
            <w:kern w:val="0"/>
            <w:szCs w:val="21"/>
          </w:rPr>
          <w:t>Android.mk</w:t>
        </w:r>
        <w:r w:rsidRPr="0085376A">
          <w:rPr>
            <w:rFonts w:ascii="Segoe UI" w:eastAsia="宋体" w:hAnsi="Segoe UI" w:cs="Segoe UI"/>
            <w:kern w:val="0"/>
            <w:szCs w:val="21"/>
          </w:rPr>
          <w:t>是用于在</w:t>
        </w:r>
        <w:r w:rsidRPr="0085376A">
          <w:rPr>
            <w:rFonts w:ascii="Segoe UI" w:eastAsia="宋体" w:hAnsi="Segoe UI" w:cs="Segoe UI"/>
            <w:kern w:val="0"/>
            <w:szCs w:val="21"/>
          </w:rPr>
          <w:t>Android</w:t>
        </w:r>
        <w:r w:rsidRPr="0085376A">
          <w:rPr>
            <w:rFonts w:ascii="Segoe UI" w:eastAsia="宋体" w:hAnsi="Segoe UI" w:cs="Segoe UI"/>
            <w:kern w:val="0"/>
            <w:szCs w:val="21"/>
          </w:rPr>
          <w:t>源码下编译程序用的。</w:t>
        </w:r>
        <w:r w:rsidRPr="0085376A">
          <w:rPr>
            <w:rFonts w:ascii="Segoe UI" w:eastAsia="宋体" w:hAnsi="Segoe UI" w:cs="Segoe UI"/>
            <w:kern w:val="0"/>
            <w:szCs w:val="21"/>
          </w:rPr>
          <w:br/>
        </w:r>
        <w:r w:rsidRPr="0085376A">
          <w:rPr>
            <w:rFonts w:ascii="Segoe UI" w:eastAsia="宋体" w:hAnsi="Segoe UI" w:cs="Segoe UI"/>
            <w:kern w:val="0"/>
            <w:szCs w:val="21"/>
          </w:rPr>
          <w:br/>
        </w:r>
        <w:r w:rsidRPr="0085376A">
          <w:rPr>
            <w:rFonts w:ascii="Segoe UI" w:eastAsia="宋体" w:hAnsi="Segoe UI" w:cs="Segoe UI"/>
            <w:kern w:val="0"/>
            <w:szCs w:val="21"/>
          </w:rPr>
          <w:t>从以上可以看出，在</w:t>
        </w:r>
        <w:r w:rsidRPr="0085376A">
          <w:rPr>
            <w:rFonts w:ascii="Segoe UI" w:eastAsia="宋体" w:hAnsi="Segoe UI" w:cs="Segoe UI"/>
            <w:kern w:val="0"/>
            <w:szCs w:val="21"/>
          </w:rPr>
          <w:t>2.2</w:t>
        </w:r>
        <w:r w:rsidRPr="0085376A">
          <w:rPr>
            <w:rFonts w:ascii="Segoe UI" w:eastAsia="宋体" w:hAnsi="Segoe UI" w:cs="Segoe UI"/>
            <w:kern w:val="0"/>
            <w:szCs w:val="21"/>
          </w:rPr>
          <w:t>，没有办法直接结束一个应用，而只能用自己的办法间接办到。</w:t>
        </w:r>
        <w:r w:rsidRPr="0085376A">
          <w:rPr>
            <w:rFonts w:ascii="Segoe UI" w:eastAsia="宋体" w:hAnsi="Segoe UI" w:cs="Segoe UI"/>
            <w:kern w:val="0"/>
            <w:szCs w:val="21"/>
          </w:rPr>
          <w:br/>
        </w:r>
        <w:r w:rsidRPr="0085376A">
          <w:rPr>
            <w:rFonts w:ascii="Segoe UI" w:eastAsia="宋体" w:hAnsi="Segoe UI" w:cs="Segoe UI"/>
            <w:kern w:val="0"/>
            <w:szCs w:val="21"/>
          </w:rPr>
          <w:br/>
        </w:r>
        <w:r w:rsidRPr="0085376A">
          <w:rPr>
            <w:rFonts w:ascii="Segoe UI" w:eastAsia="宋体" w:hAnsi="Segoe UI" w:cs="Segoe UI"/>
            <w:kern w:val="0"/>
            <w:szCs w:val="21"/>
          </w:rPr>
          <w:t>现提供几个方法，供参考：</w:t>
        </w:r>
        <w:r w:rsidRPr="0085376A">
          <w:rPr>
            <w:rFonts w:ascii="Segoe UI" w:eastAsia="宋体" w:hAnsi="Segoe UI" w:cs="Segoe UI"/>
            <w:kern w:val="0"/>
            <w:szCs w:val="21"/>
          </w:rPr>
          <w:br/>
        </w:r>
        <w:r w:rsidRPr="0085376A">
          <w:rPr>
            <w:rFonts w:ascii="Segoe UI" w:eastAsia="宋体" w:hAnsi="Segoe UI" w:cs="Segoe UI"/>
            <w:kern w:val="0"/>
            <w:szCs w:val="21"/>
          </w:rPr>
          <w:br/>
          <w:t>1</w:t>
        </w:r>
        <w:r w:rsidRPr="0085376A">
          <w:rPr>
            <w:rFonts w:ascii="Segoe UI" w:eastAsia="宋体" w:hAnsi="Segoe UI" w:cs="Segoe UI"/>
            <w:kern w:val="0"/>
            <w:szCs w:val="21"/>
          </w:rPr>
          <w:t>、抛异常强制退出：</w:t>
        </w:r>
        <w:r w:rsidRPr="0085376A">
          <w:rPr>
            <w:rFonts w:ascii="Segoe UI" w:eastAsia="宋体" w:hAnsi="Segoe UI" w:cs="Segoe UI"/>
            <w:kern w:val="0"/>
            <w:szCs w:val="21"/>
          </w:rPr>
          <w:br/>
        </w:r>
        <w:r w:rsidRPr="0085376A">
          <w:rPr>
            <w:rFonts w:ascii="Segoe UI" w:eastAsia="宋体" w:hAnsi="Segoe UI" w:cs="Segoe UI"/>
            <w:kern w:val="0"/>
            <w:szCs w:val="21"/>
          </w:rPr>
          <w:t>该方法通过抛异常，使程序</w:t>
        </w:r>
        <w:r w:rsidRPr="0085376A">
          <w:rPr>
            <w:rFonts w:ascii="Segoe UI" w:eastAsia="宋体" w:hAnsi="Segoe UI" w:cs="Segoe UI"/>
            <w:kern w:val="0"/>
            <w:szCs w:val="21"/>
          </w:rPr>
          <w:t>Force Close</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验证可以，但是，需要解决的问题是，如何使程序结束掉，而不弹出</w:t>
        </w:r>
        <w:r w:rsidRPr="0085376A">
          <w:rPr>
            <w:rFonts w:ascii="Segoe UI" w:eastAsia="宋体" w:hAnsi="Segoe UI" w:cs="Segoe UI"/>
            <w:kern w:val="0"/>
            <w:szCs w:val="21"/>
          </w:rPr>
          <w:t>Force Close</w:t>
        </w:r>
        <w:r w:rsidRPr="0085376A">
          <w:rPr>
            <w:rFonts w:ascii="Segoe UI" w:eastAsia="宋体" w:hAnsi="Segoe UI" w:cs="Segoe UI"/>
            <w:kern w:val="0"/>
            <w:szCs w:val="21"/>
          </w:rPr>
          <w:t>的窗口。</w:t>
        </w:r>
        <w:r w:rsidRPr="0085376A">
          <w:rPr>
            <w:rFonts w:ascii="Segoe UI" w:eastAsia="宋体" w:hAnsi="Segoe UI" w:cs="Segoe UI"/>
            <w:kern w:val="0"/>
            <w:szCs w:val="21"/>
          </w:rPr>
          <w:br/>
        </w:r>
        <w:r w:rsidRPr="0085376A">
          <w:rPr>
            <w:rFonts w:ascii="Segoe UI" w:eastAsia="宋体" w:hAnsi="Segoe UI" w:cs="Segoe UI"/>
            <w:kern w:val="0"/>
            <w:szCs w:val="21"/>
          </w:rPr>
          <w:br/>
          <w:t>2</w:t>
        </w:r>
        <w:r w:rsidRPr="0085376A">
          <w:rPr>
            <w:rFonts w:ascii="Segoe UI" w:eastAsia="宋体" w:hAnsi="Segoe UI" w:cs="Segoe UI"/>
            <w:kern w:val="0"/>
            <w:szCs w:val="21"/>
          </w:rPr>
          <w:t>、记录打开的</w:t>
        </w:r>
        <w:r w:rsidRPr="0085376A">
          <w:rPr>
            <w:rFonts w:ascii="Segoe UI" w:eastAsia="宋体" w:hAnsi="Segoe UI" w:cs="Segoe UI"/>
            <w:kern w:val="0"/>
            <w:szCs w:val="21"/>
          </w:rPr>
          <w:t>Activity</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每打开一个</w:t>
        </w:r>
        <w:r w:rsidRPr="0085376A">
          <w:rPr>
            <w:rFonts w:ascii="Segoe UI" w:eastAsia="宋体" w:hAnsi="Segoe UI" w:cs="Segoe UI"/>
            <w:kern w:val="0"/>
            <w:szCs w:val="21"/>
          </w:rPr>
          <w:t>Activity</w:t>
        </w:r>
        <w:r w:rsidRPr="0085376A">
          <w:rPr>
            <w:rFonts w:ascii="Segoe UI" w:eastAsia="宋体" w:hAnsi="Segoe UI" w:cs="Segoe UI"/>
            <w:kern w:val="0"/>
            <w:szCs w:val="21"/>
          </w:rPr>
          <w:t>，就记录下来。在需要退出时，关闭每一个</w:t>
        </w:r>
        <w:r w:rsidRPr="0085376A">
          <w:rPr>
            <w:rFonts w:ascii="Segoe UI" w:eastAsia="宋体" w:hAnsi="Segoe UI" w:cs="Segoe UI"/>
            <w:kern w:val="0"/>
            <w:szCs w:val="21"/>
          </w:rPr>
          <w:t>Activity</w:t>
        </w:r>
        <w:r w:rsidRPr="0085376A">
          <w:rPr>
            <w:rFonts w:ascii="Segoe UI" w:eastAsia="宋体" w:hAnsi="Segoe UI" w:cs="Segoe UI"/>
            <w:kern w:val="0"/>
            <w:szCs w:val="21"/>
          </w:rPr>
          <w:t>即可。</w:t>
        </w:r>
        <w:r w:rsidRPr="0085376A">
          <w:rPr>
            <w:rFonts w:ascii="Segoe UI" w:eastAsia="宋体" w:hAnsi="Segoe UI" w:cs="Segoe UI"/>
            <w:kern w:val="0"/>
            <w:szCs w:val="21"/>
          </w:rPr>
          <w:br/>
        </w:r>
        <w:r w:rsidRPr="0085376A">
          <w:rPr>
            <w:rFonts w:ascii="Segoe UI" w:eastAsia="宋体" w:hAnsi="Segoe UI" w:cs="Segoe UI"/>
            <w:kern w:val="0"/>
            <w:szCs w:val="21"/>
          </w:rPr>
          <w:br/>
          <w:t>3</w:t>
        </w:r>
        <w:r w:rsidRPr="0085376A">
          <w:rPr>
            <w:rFonts w:ascii="Segoe UI" w:eastAsia="宋体" w:hAnsi="Segoe UI" w:cs="Segoe UI"/>
            <w:kern w:val="0"/>
            <w:szCs w:val="21"/>
          </w:rPr>
          <w:t>、发送特定广播：</w:t>
        </w:r>
        <w:r w:rsidRPr="0085376A">
          <w:rPr>
            <w:rFonts w:ascii="Segoe UI" w:eastAsia="宋体" w:hAnsi="Segoe UI" w:cs="Segoe UI"/>
            <w:kern w:val="0"/>
            <w:szCs w:val="21"/>
          </w:rPr>
          <w:br/>
        </w:r>
        <w:r w:rsidRPr="0085376A">
          <w:rPr>
            <w:rFonts w:ascii="Segoe UI" w:eastAsia="宋体" w:hAnsi="Segoe UI" w:cs="Segoe UI"/>
            <w:kern w:val="0"/>
            <w:szCs w:val="21"/>
          </w:rPr>
          <w:t>在需要结束应用时，发送一个特定的广播，每个</w:t>
        </w:r>
        <w:r w:rsidRPr="0085376A">
          <w:rPr>
            <w:rFonts w:ascii="Segoe UI" w:eastAsia="宋体" w:hAnsi="Segoe UI" w:cs="Segoe UI"/>
            <w:kern w:val="0"/>
            <w:szCs w:val="21"/>
          </w:rPr>
          <w:t>Activity</w:t>
        </w:r>
        <w:r w:rsidRPr="0085376A">
          <w:rPr>
            <w:rFonts w:ascii="Segoe UI" w:eastAsia="宋体" w:hAnsi="Segoe UI" w:cs="Segoe UI"/>
            <w:kern w:val="0"/>
            <w:szCs w:val="21"/>
          </w:rPr>
          <w:t>收到广播后，关闭即可。</w:t>
        </w:r>
        <w:r w:rsidRPr="0085376A">
          <w:rPr>
            <w:rFonts w:ascii="Segoe UI" w:eastAsia="宋体" w:hAnsi="Segoe UI" w:cs="Segoe UI"/>
            <w:kern w:val="0"/>
            <w:szCs w:val="21"/>
          </w:rPr>
          <w:br/>
        </w:r>
        <w:r w:rsidRPr="0085376A">
          <w:rPr>
            <w:rFonts w:ascii="Segoe UI" w:eastAsia="宋体" w:hAnsi="Segoe UI" w:cs="Segoe UI"/>
            <w:kern w:val="0"/>
            <w:szCs w:val="21"/>
          </w:rPr>
          <w:br/>
          <w:t>4</w:t>
        </w:r>
        <w:r w:rsidRPr="0085376A">
          <w:rPr>
            <w:rFonts w:ascii="Segoe UI" w:eastAsia="宋体" w:hAnsi="Segoe UI" w:cs="Segoe UI"/>
            <w:kern w:val="0"/>
            <w:szCs w:val="21"/>
          </w:rPr>
          <w:t>、递归退出</w:t>
        </w:r>
        <w:r w:rsidRPr="0085376A">
          <w:rPr>
            <w:rFonts w:ascii="Segoe UI" w:eastAsia="宋体" w:hAnsi="Segoe UI" w:cs="Segoe UI"/>
            <w:kern w:val="0"/>
            <w:szCs w:val="21"/>
          </w:rPr>
          <w:br/>
        </w:r>
        <w:r w:rsidRPr="0085376A">
          <w:rPr>
            <w:rFonts w:ascii="Segoe UI" w:eastAsia="宋体" w:hAnsi="Segoe UI" w:cs="Segoe UI"/>
            <w:kern w:val="0"/>
            <w:szCs w:val="21"/>
          </w:rPr>
          <w:t>在打开新的</w:t>
        </w:r>
        <w:r w:rsidRPr="0085376A">
          <w:rPr>
            <w:rFonts w:ascii="Segoe UI" w:eastAsia="宋体" w:hAnsi="Segoe UI" w:cs="Segoe UI"/>
            <w:kern w:val="0"/>
            <w:szCs w:val="21"/>
          </w:rPr>
          <w:t>Activity</w:t>
        </w:r>
        <w:r w:rsidRPr="0085376A">
          <w:rPr>
            <w:rFonts w:ascii="Segoe UI" w:eastAsia="宋体" w:hAnsi="Segoe UI" w:cs="Segoe UI"/>
            <w:kern w:val="0"/>
            <w:szCs w:val="21"/>
          </w:rPr>
          <w:t>时使用</w:t>
        </w:r>
        <w:r w:rsidRPr="0085376A">
          <w:rPr>
            <w:rFonts w:ascii="Segoe UI" w:eastAsia="宋体" w:hAnsi="Segoe UI" w:cs="Segoe UI"/>
            <w:kern w:val="0"/>
            <w:szCs w:val="21"/>
          </w:rPr>
          <w:t>startActivityForResult</w:t>
        </w:r>
        <w:r w:rsidRPr="0085376A">
          <w:rPr>
            <w:rFonts w:ascii="Segoe UI" w:eastAsia="宋体" w:hAnsi="Segoe UI" w:cs="Segoe UI"/>
            <w:kern w:val="0"/>
            <w:szCs w:val="21"/>
          </w:rPr>
          <w:t>，然后自己加标志，在</w:t>
        </w:r>
        <w:r w:rsidRPr="0085376A">
          <w:rPr>
            <w:rFonts w:ascii="Segoe UI" w:eastAsia="宋体" w:hAnsi="Segoe UI" w:cs="Segoe UI"/>
            <w:kern w:val="0"/>
            <w:szCs w:val="21"/>
          </w:rPr>
          <w:t>onActivityResult</w:t>
        </w:r>
        <w:r w:rsidRPr="0085376A">
          <w:rPr>
            <w:rFonts w:ascii="Segoe UI" w:eastAsia="宋体" w:hAnsi="Segoe UI" w:cs="Segoe UI"/>
            <w:kern w:val="0"/>
            <w:szCs w:val="21"/>
          </w:rPr>
          <w:t>中处理，递归关闭。</w:t>
        </w:r>
        <w:r w:rsidRPr="0085376A">
          <w:rPr>
            <w:rFonts w:ascii="Segoe UI" w:eastAsia="宋体" w:hAnsi="Segoe UI" w:cs="Segoe UI"/>
            <w:kern w:val="0"/>
            <w:szCs w:val="21"/>
          </w:rPr>
          <w:br/>
        </w:r>
        <w:r w:rsidRPr="0085376A">
          <w:rPr>
            <w:rFonts w:ascii="Segoe UI" w:eastAsia="宋体" w:hAnsi="Segoe UI" w:cs="Segoe UI"/>
            <w:kern w:val="0"/>
            <w:szCs w:val="21"/>
          </w:rPr>
          <w:br/>
        </w:r>
        <w:r w:rsidRPr="0085376A">
          <w:rPr>
            <w:rFonts w:ascii="Segoe UI" w:eastAsia="宋体" w:hAnsi="Segoe UI" w:cs="Segoe UI"/>
            <w:kern w:val="0"/>
            <w:szCs w:val="21"/>
          </w:rPr>
          <w:t>除了第一个，都是想办法把每一个</w:t>
        </w:r>
        <w:r w:rsidRPr="0085376A">
          <w:rPr>
            <w:rFonts w:ascii="Segoe UI" w:eastAsia="宋体" w:hAnsi="Segoe UI" w:cs="Segoe UI"/>
            <w:kern w:val="0"/>
            <w:szCs w:val="21"/>
          </w:rPr>
          <w:t>Activity</w:t>
        </w:r>
        <w:r w:rsidRPr="0085376A">
          <w:rPr>
            <w:rFonts w:ascii="Segoe UI" w:eastAsia="宋体" w:hAnsi="Segoe UI" w:cs="Segoe UI"/>
            <w:kern w:val="0"/>
            <w:szCs w:val="21"/>
          </w:rPr>
          <w:t>都结束掉，间接达到目的。</w:t>
        </w:r>
        <w:r w:rsidRPr="0085376A">
          <w:rPr>
            <w:rFonts w:ascii="Segoe UI" w:eastAsia="宋体" w:hAnsi="Segoe UI" w:cs="Segoe UI"/>
            <w:kern w:val="0"/>
            <w:szCs w:val="21"/>
          </w:rPr>
          <w:br/>
        </w:r>
        <w:r w:rsidRPr="0085376A">
          <w:rPr>
            <w:rFonts w:ascii="Segoe UI" w:eastAsia="宋体" w:hAnsi="Segoe UI" w:cs="Segoe UI"/>
            <w:kern w:val="0"/>
            <w:szCs w:val="21"/>
          </w:rPr>
          <w:t>但是这样做同样不完美。</w:t>
        </w:r>
        <w:r w:rsidRPr="0085376A">
          <w:rPr>
            <w:rFonts w:ascii="Segoe UI" w:eastAsia="宋体" w:hAnsi="Segoe UI" w:cs="Segoe UI"/>
            <w:kern w:val="0"/>
            <w:szCs w:val="21"/>
          </w:rPr>
          <w:br/>
        </w:r>
        <w:r w:rsidRPr="0085376A">
          <w:rPr>
            <w:rFonts w:ascii="Segoe UI" w:eastAsia="宋体" w:hAnsi="Segoe UI" w:cs="Segoe UI"/>
            <w:kern w:val="0"/>
            <w:szCs w:val="21"/>
          </w:rPr>
          <w:t>你会发现，如果自己的应用程序对每一个</w:t>
        </w:r>
        <w:r w:rsidRPr="0085376A">
          <w:rPr>
            <w:rFonts w:ascii="Segoe UI" w:eastAsia="宋体" w:hAnsi="Segoe UI" w:cs="Segoe UI"/>
            <w:kern w:val="0"/>
            <w:szCs w:val="21"/>
          </w:rPr>
          <w:t>Activity</w:t>
        </w:r>
        <w:r w:rsidRPr="0085376A">
          <w:rPr>
            <w:rFonts w:ascii="Segoe UI" w:eastAsia="宋体" w:hAnsi="Segoe UI" w:cs="Segoe UI"/>
            <w:kern w:val="0"/>
            <w:szCs w:val="21"/>
          </w:rPr>
          <w:t>都设置了</w:t>
        </w:r>
        <w:r w:rsidRPr="0085376A">
          <w:rPr>
            <w:rFonts w:ascii="Segoe UI" w:eastAsia="宋体" w:hAnsi="Segoe UI" w:cs="Segoe UI"/>
            <w:kern w:val="0"/>
            <w:szCs w:val="21"/>
          </w:rPr>
          <w:t>nosensor</w:t>
        </w:r>
        <w:r w:rsidRPr="0085376A">
          <w:rPr>
            <w:rFonts w:ascii="Segoe UI" w:eastAsia="宋体" w:hAnsi="Segoe UI" w:cs="Segoe UI"/>
            <w:kern w:val="0"/>
            <w:szCs w:val="21"/>
          </w:rPr>
          <w:t>，在两个</w:t>
        </w:r>
        <w:r w:rsidRPr="0085376A">
          <w:rPr>
            <w:rFonts w:ascii="Segoe UI" w:eastAsia="宋体" w:hAnsi="Segoe UI" w:cs="Segoe UI"/>
            <w:kern w:val="0"/>
            <w:szCs w:val="21"/>
          </w:rPr>
          <w:t>Activity</w:t>
        </w:r>
        <w:r w:rsidRPr="0085376A">
          <w:rPr>
            <w:rFonts w:ascii="Segoe UI" w:eastAsia="宋体" w:hAnsi="Segoe UI" w:cs="Segoe UI"/>
            <w:kern w:val="0"/>
            <w:szCs w:val="21"/>
          </w:rPr>
          <w:t>结束的间隙，</w:t>
        </w:r>
        <w:r w:rsidRPr="0085376A">
          <w:rPr>
            <w:rFonts w:ascii="Segoe UI" w:eastAsia="宋体" w:hAnsi="Segoe UI" w:cs="Segoe UI"/>
            <w:kern w:val="0"/>
            <w:szCs w:val="21"/>
          </w:rPr>
          <w:t>sensor</w:t>
        </w:r>
        <w:r w:rsidRPr="0085376A">
          <w:rPr>
            <w:rFonts w:ascii="Segoe UI" w:eastAsia="宋体" w:hAnsi="Segoe UI" w:cs="Segoe UI"/>
            <w:kern w:val="0"/>
            <w:szCs w:val="21"/>
          </w:rPr>
          <w:t>可能有效了。</w:t>
        </w:r>
        <w:r w:rsidRPr="0085376A">
          <w:rPr>
            <w:rFonts w:ascii="Segoe UI" w:eastAsia="宋体" w:hAnsi="Segoe UI" w:cs="Segoe UI"/>
            <w:kern w:val="0"/>
            <w:szCs w:val="21"/>
          </w:rPr>
          <w:br/>
        </w:r>
        <w:r w:rsidRPr="0085376A">
          <w:rPr>
            <w:rFonts w:ascii="Segoe UI" w:eastAsia="宋体" w:hAnsi="Segoe UI" w:cs="Segoe UI"/>
            <w:kern w:val="0"/>
            <w:szCs w:val="21"/>
          </w:rPr>
          <w:t>但至少，我们的目的达到了，而且没有影响用户使用。</w:t>
        </w:r>
        <w:r w:rsidRPr="0085376A">
          <w:rPr>
            <w:rFonts w:ascii="Segoe UI" w:eastAsia="宋体" w:hAnsi="Segoe UI" w:cs="Segoe UI"/>
            <w:kern w:val="0"/>
            <w:szCs w:val="21"/>
          </w:rPr>
          <w:br/>
        </w:r>
        <w:r w:rsidRPr="0085376A">
          <w:rPr>
            <w:rFonts w:ascii="Segoe UI" w:eastAsia="宋体" w:hAnsi="Segoe UI" w:cs="Segoe UI"/>
            <w:kern w:val="0"/>
            <w:szCs w:val="21"/>
          </w:rPr>
          <w:br/>
        </w:r>
        <w:r w:rsidRPr="0085376A">
          <w:rPr>
            <w:rFonts w:ascii="Segoe UI" w:eastAsia="宋体" w:hAnsi="Segoe UI" w:cs="Segoe UI"/>
            <w:kern w:val="0"/>
            <w:szCs w:val="21"/>
          </w:rPr>
          <w:t>为了编程方便，最好定义一个</w:t>
        </w:r>
        <w:r w:rsidRPr="0085376A">
          <w:rPr>
            <w:rFonts w:ascii="Segoe UI" w:eastAsia="宋体" w:hAnsi="Segoe UI" w:cs="Segoe UI"/>
            <w:kern w:val="0"/>
            <w:szCs w:val="21"/>
          </w:rPr>
          <w:t>Activity</w:t>
        </w:r>
        <w:r w:rsidRPr="0085376A">
          <w:rPr>
            <w:rFonts w:ascii="Segoe UI" w:eastAsia="宋体" w:hAnsi="Segoe UI" w:cs="Segoe UI"/>
            <w:kern w:val="0"/>
            <w:szCs w:val="21"/>
          </w:rPr>
          <w:t>基类，处理这些共通问题。</w:t>
        </w:r>
        <w:r w:rsidRPr="0085376A">
          <w:rPr>
            <w:rFonts w:ascii="Segoe UI" w:eastAsia="宋体" w:hAnsi="Segoe UI" w:cs="Segoe UI"/>
            <w:kern w:val="0"/>
            <w:szCs w:val="21"/>
          </w:rPr>
          <w:br/>
        </w:r>
        <w:r w:rsidRPr="0085376A">
          <w:rPr>
            <w:rFonts w:ascii="Segoe UI" w:eastAsia="宋体" w:hAnsi="Segoe UI" w:cs="Segoe UI"/>
            <w:kern w:val="0"/>
            <w:szCs w:val="21"/>
          </w:rPr>
          <w:t>摘自：</w:t>
        </w:r>
        <w:r w:rsidRPr="0085376A">
          <w:rPr>
            <w:rFonts w:ascii="Segoe UI" w:eastAsia="宋体" w:hAnsi="Segoe UI" w:cs="Segoe UI"/>
            <w:kern w:val="0"/>
            <w:szCs w:val="21"/>
          </w:rPr>
          <w:t>http://blog.csdn.net/debug2/archive/2011/02/18/6193644.aspx</w:t>
        </w:r>
        <w:r w:rsidRPr="0085376A">
          <w:rPr>
            <w:rFonts w:ascii="Segoe UI" w:eastAsia="宋体" w:hAnsi="Segoe UI" w:cs="Segoe UI"/>
            <w:kern w:val="0"/>
            <w:szCs w:val="21"/>
          </w:rPr>
          <w:br/>
        </w:r>
        <w:r w:rsidRPr="0085376A">
          <w:rPr>
            <w:rFonts w:ascii="Segoe UI" w:eastAsia="宋体" w:hAnsi="Segoe UI" w:cs="Segoe UI"/>
            <w:kern w:val="0"/>
            <w:szCs w:val="21"/>
          </w:rPr>
          <w:lastRenderedPageBreak/>
          <w:t xml:space="preserve">14. </w:t>
        </w:r>
        <w:r w:rsidRPr="0085376A">
          <w:rPr>
            <w:rFonts w:ascii="Segoe UI" w:eastAsia="宋体" w:hAnsi="Segoe UI" w:cs="Segoe UI"/>
            <w:kern w:val="0"/>
            <w:szCs w:val="21"/>
          </w:rPr>
          <w:t>请介绍下</w:t>
        </w:r>
        <w:r w:rsidRPr="0085376A">
          <w:rPr>
            <w:rFonts w:ascii="Segoe UI" w:eastAsia="宋体" w:hAnsi="Segoe UI" w:cs="Segoe UI"/>
            <w:kern w:val="0"/>
            <w:szCs w:val="21"/>
          </w:rPr>
          <w:t>Android</w:t>
        </w:r>
        <w:r w:rsidRPr="0085376A">
          <w:rPr>
            <w:rFonts w:ascii="Segoe UI" w:eastAsia="宋体" w:hAnsi="Segoe UI" w:cs="Segoe UI"/>
            <w:kern w:val="0"/>
            <w:szCs w:val="21"/>
          </w:rPr>
          <w:t>中常用的五种布局。</w:t>
        </w:r>
        <w:r w:rsidRPr="0085376A">
          <w:rPr>
            <w:rFonts w:ascii="Segoe UI" w:eastAsia="宋体" w:hAnsi="Segoe UI" w:cs="Segoe UI"/>
            <w:kern w:val="0"/>
            <w:szCs w:val="21"/>
          </w:rPr>
          <w:br/>
          <w:t>1</w:t>
        </w:r>
        <w:r w:rsidRPr="0085376A">
          <w:rPr>
            <w:rFonts w:ascii="Segoe UI" w:eastAsia="宋体" w:hAnsi="Segoe UI" w:cs="Segoe UI"/>
            <w:kern w:val="0"/>
            <w:szCs w:val="21"/>
          </w:rPr>
          <w:t>、</w:t>
        </w:r>
        <w:r w:rsidRPr="0085376A">
          <w:rPr>
            <w:rFonts w:ascii="Segoe UI" w:eastAsia="宋体" w:hAnsi="Segoe UI" w:cs="Segoe UI"/>
            <w:kern w:val="0"/>
            <w:szCs w:val="21"/>
          </w:rPr>
          <w:t xml:space="preserve"> LinearLayout – </w:t>
        </w:r>
        <w:r w:rsidRPr="0085376A">
          <w:rPr>
            <w:rFonts w:ascii="Segoe UI" w:eastAsia="宋体" w:hAnsi="Segoe UI" w:cs="Segoe UI"/>
            <w:kern w:val="0"/>
            <w:szCs w:val="21"/>
          </w:rPr>
          <w:t>线性布局。</w:t>
        </w:r>
        <w:r w:rsidRPr="0085376A">
          <w:rPr>
            <w:rFonts w:ascii="Segoe UI" w:eastAsia="宋体" w:hAnsi="Segoe UI" w:cs="Segoe UI"/>
            <w:kern w:val="0"/>
            <w:szCs w:val="21"/>
          </w:rPr>
          <w:br/>
          <w:t xml:space="preserve">orientation – </w:t>
        </w:r>
        <w:r w:rsidRPr="0085376A">
          <w:rPr>
            <w:rFonts w:ascii="Segoe UI" w:eastAsia="宋体" w:hAnsi="Segoe UI" w:cs="Segoe UI"/>
            <w:kern w:val="0"/>
            <w:szCs w:val="21"/>
          </w:rPr>
          <w:t>容器内元素的排列方式。</w:t>
        </w:r>
        <w:r w:rsidRPr="0085376A">
          <w:rPr>
            <w:rFonts w:ascii="Segoe UI" w:eastAsia="宋体" w:hAnsi="Segoe UI" w:cs="Segoe UI"/>
            <w:kern w:val="0"/>
            <w:szCs w:val="21"/>
          </w:rPr>
          <w:t xml:space="preserve">vertical: </w:t>
        </w:r>
        <w:r w:rsidRPr="0085376A">
          <w:rPr>
            <w:rFonts w:ascii="Segoe UI" w:eastAsia="宋体" w:hAnsi="Segoe UI" w:cs="Segoe UI"/>
            <w:kern w:val="0"/>
            <w:szCs w:val="21"/>
          </w:rPr>
          <w:t>子元素们垂直排列；</w:t>
        </w:r>
        <w:r w:rsidRPr="0085376A">
          <w:rPr>
            <w:rFonts w:ascii="Segoe UI" w:eastAsia="宋体" w:hAnsi="Segoe UI" w:cs="Segoe UI"/>
            <w:kern w:val="0"/>
            <w:szCs w:val="21"/>
          </w:rPr>
          <w:t xml:space="preserve">horizontal: </w:t>
        </w:r>
        <w:r w:rsidRPr="0085376A">
          <w:rPr>
            <w:rFonts w:ascii="Segoe UI" w:eastAsia="宋体" w:hAnsi="Segoe UI" w:cs="Segoe UI"/>
            <w:kern w:val="0"/>
            <w:szCs w:val="21"/>
          </w:rPr>
          <w:t>子元素们水平排列</w:t>
        </w:r>
        <w:r w:rsidRPr="0085376A">
          <w:rPr>
            <w:rFonts w:ascii="Segoe UI" w:eastAsia="宋体" w:hAnsi="Segoe UI" w:cs="Segoe UI"/>
            <w:kern w:val="0"/>
            <w:szCs w:val="21"/>
          </w:rPr>
          <w:br/>
          <w:t xml:space="preserve">gravity – </w:t>
        </w:r>
        <w:r w:rsidRPr="0085376A">
          <w:rPr>
            <w:rFonts w:ascii="Segoe UI" w:eastAsia="宋体" w:hAnsi="Segoe UI" w:cs="Segoe UI"/>
            <w:kern w:val="0"/>
            <w:szCs w:val="21"/>
          </w:rPr>
          <w:t>内容的排列形式。常用的有</w:t>
        </w:r>
        <w:r w:rsidRPr="0085376A">
          <w:rPr>
            <w:rFonts w:ascii="Segoe UI" w:eastAsia="宋体" w:hAnsi="Segoe UI" w:cs="Segoe UI"/>
            <w:kern w:val="0"/>
            <w:szCs w:val="21"/>
          </w:rPr>
          <w:t xml:space="preserve"> top, bottom, left, right, center </w:t>
        </w:r>
        <w:r w:rsidRPr="0085376A">
          <w:rPr>
            <w:rFonts w:ascii="Segoe UI" w:eastAsia="宋体" w:hAnsi="Segoe UI" w:cs="Segoe UI"/>
            <w:kern w:val="0"/>
            <w:szCs w:val="21"/>
          </w:rPr>
          <w:t>等</w:t>
        </w:r>
        <w:r w:rsidRPr="0085376A">
          <w:rPr>
            <w:rFonts w:ascii="Segoe UI" w:eastAsia="宋体" w:hAnsi="Segoe UI" w:cs="Segoe UI"/>
            <w:kern w:val="0"/>
            <w:szCs w:val="21"/>
          </w:rPr>
          <w:br/>
        </w:r>
        <w:r w:rsidRPr="0085376A">
          <w:rPr>
            <w:rFonts w:ascii="Segoe UI" w:eastAsia="宋体" w:hAnsi="Segoe UI" w:cs="Segoe UI"/>
            <w:kern w:val="0"/>
            <w:szCs w:val="21"/>
          </w:rPr>
          <w:br/>
          <w:t>2</w:t>
        </w:r>
        <w:r w:rsidRPr="0085376A">
          <w:rPr>
            <w:rFonts w:ascii="Segoe UI" w:eastAsia="宋体" w:hAnsi="Segoe UI" w:cs="Segoe UI"/>
            <w:kern w:val="0"/>
            <w:szCs w:val="21"/>
          </w:rPr>
          <w:t>、</w:t>
        </w:r>
        <w:r w:rsidRPr="0085376A">
          <w:rPr>
            <w:rFonts w:ascii="Segoe UI" w:eastAsia="宋体" w:hAnsi="Segoe UI" w:cs="Segoe UI"/>
            <w:kern w:val="0"/>
            <w:szCs w:val="21"/>
          </w:rPr>
          <w:t xml:space="preserve"> AbsoluteLayout – </w:t>
        </w:r>
        <w:r w:rsidRPr="0085376A">
          <w:rPr>
            <w:rFonts w:ascii="Segoe UI" w:eastAsia="宋体" w:hAnsi="Segoe UI" w:cs="Segoe UI"/>
            <w:kern w:val="0"/>
            <w:szCs w:val="21"/>
          </w:rPr>
          <w:t>绝对布局。</w:t>
        </w:r>
        <w:r w:rsidRPr="0085376A">
          <w:rPr>
            <w:rFonts w:ascii="Segoe UI" w:eastAsia="宋体" w:hAnsi="Segoe UI" w:cs="Segoe UI"/>
            <w:kern w:val="0"/>
            <w:szCs w:val="21"/>
          </w:rPr>
          <w:br/>
          <w:t xml:space="preserve">layout_x – x </w:t>
        </w:r>
        <w:r w:rsidRPr="0085376A">
          <w:rPr>
            <w:rFonts w:ascii="Segoe UI" w:eastAsia="宋体" w:hAnsi="Segoe UI" w:cs="Segoe UI"/>
            <w:kern w:val="0"/>
            <w:szCs w:val="21"/>
          </w:rPr>
          <w:t>坐标。以左上角为顶点</w:t>
        </w:r>
        <w:r w:rsidRPr="0085376A">
          <w:rPr>
            <w:rFonts w:ascii="Segoe UI" w:eastAsia="宋体" w:hAnsi="Segoe UI" w:cs="Segoe UI"/>
            <w:kern w:val="0"/>
            <w:szCs w:val="21"/>
          </w:rPr>
          <w:br/>
          <w:t xml:space="preserve">layout_y – y </w:t>
        </w:r>
        <w:r w:rsidRPr="0085376A">
          <w:rPr>
            <w:rFonts w:ascii="Segoe UI" w:eastAsia="宋体" w:hAnsi="Segoe UI" w:cs="Segoe UI"/>
            <w:kern w:val="0"/>
            <w:szCs w:val="21"/>
          </w:rPr>
          <w:t>坐标。以左上角为顶点</w:t>
        </w:r>
        <w:r w:rsidRPr="0085376A">
          <w:rPr>
            <w:rFonts w:ascii="Segoe UI" w:eastAsia="宋体" w:hAnsi="Segoe UI" w:cs="Segoe UI"/>
            <w:kern w:val="0"/>
            <w:szCs w:val="21"/>
          </w:rPr>
          <w:br/>
        </w:r>
        <w:r w:rsidRPr="0085376A">
          <w:rPr>
            <w:rFonts w:ascii="Segoe UI" w:eastAsia="宋体" w:hAnsi="Segoe UI" w:cs="Segoe UI"/>
            <w:kern w:val="0"/>
            <w:szCs w:val="21"/>
          </w:rPr>
          <w:br/>
          <w:t>3</w:t>
        </w:r>
        <w:r w:rsidRPr="0085376A">
          <w:rPr>
            <w:rFonts w:ascii="Segoe UI" w:eastAsia="宋体" w:hAnsi="Segoe UI" w:cs="Segoe UI"/>
            <w:kern w:val="0"/>
            <w:szCs w:val="21"/>
          </w:rPr>
          <w:t>、</w:t>
        </w:r>
        <w:r w:rsidRPr="0085376A">
          <w:rPr>
            <w:rFonts w:ascii="Segoe UI" w:eastAsia="宋体" w:hAnsi="Segoe UI" w:cs="Segoe UI"/>
            <w:kern w:val="0"/>
            <w:szCs w:val="21"/>
          </w:rPr>
          <w:t xml:space="preserve"> TableLayout – </w:t>
        </w:r>
        <w:r w:rsidRPr="0085376A">
          <w:rPr>
            <w:rFonts w:ascii="Segoe UI" w:eastAsia="宋体" w:hAnsi="Segoe UI" w:cs="Segoe UI"/>
            <w:kern w:val="0"/>
            <w:szCs w:val="21"/>
          </w:rPr>
          <w:t>表格式布局</w:t>
        </w:r>
        <w:r w:rsidRPr="0085376A">
          <w:rPr>
            <w:rFonts w:ascii="Segoe UI" w:eastAsia="宋体" w:hAnsi="Segoe UI" w:cs="Segoe UI"/>
            <w:kern w:val="0"/>
            <w:szCs w:val="21"/>
          </w:rPr>
          <w:br/>
        </w:r>
        <w:r w:rsidRPr="0085376A">
          <w:rPr>
            <w:rFonts w:ascii="Segoe UI" w:eastAsia="宋体" w:hAnsi="Segoe UI" w:cs="Segoe UI"/>
            <w:kern w:val="0"/>
            <w:szCs w:val="21"/>
          </w:rPr>
          <w:t>表格布局主要以行列的形式来管理子控件，其中每一行即一个</w:t>
        </w:r>
        <w:r w:rsidRPr="0085376A">
          <w:rPr>
            <w:rFonts w:ascii="Segoe UI" w:eastAsia="宋体" w:hAnsi="Segoe UI" w:cs="Segoe UI"/>
            <w:kern w:val="0"/>
            <w:szCs w:val="21"/>
          </w:rPr>
          <w:t>TableRow</w:t>
        </w:r>
        <w:r w:rsidRPr="0085376A">
          <w:rPr>
            <w:rFonts w:ascii="Segoe UI" w:eastAsia="宋体" w:hAnsi="Segoe UI" w:cs="Segoe UI"/>
            <w:kern w:val="0"/>
            <w:szCs w:val="21"/>
          </w:rPr>
          <w:t>对象，每个</w:t>
        </w:r>
        <w:r w:rsidRPr="0085376A">
          <w:rPr>
            <w:rFonts w:ascii="Segoe UI" w:eastAsia="宋体" w:hAnsi="Segoe UI" w:cs="Segoe UI"/>
            <w:kern w:val="0"/>
            <w:szCs w:val="21"/>
          </w:rPr>
          <w:t>TableRow</w:t>
        </w:r>
        <w:r w:rsidRPr="0085376A">
          <w:rPr>
            <w:rFonts w:ascii="Segoe UI" w:eastAsia="宋体" w:hAnsi="Segoe UI" w:cs="Segoe UI"/>
            <w:kern w:val="0"/>
            <w:szCs w:val="21"/>
          </w:rPr>
          <w:t>对象可以添加子控件，并且每加入一个空间即相当于添加了一列</w:t>
        </w:r>
        <w:r w:rsidRPr="0085376A">
          <w:rPr>
            <w:rFonts w:ascii="Segoe UI" w:eastAsia="宋体" w:hAnsi="Segoe UI" w:cs="Segoe UI"/>
            <w:kern w:val="0"/>
            <w:szCs w:val="21"/>
          </w:rPr>
          <w:br/>
        </w:r>
        <w:r w:rsidRPr="0085376A">
          <w:rPr>
            <w:rFonts w:ascii="Segoe UI" w:eastAsia="宋体" w:hAnsi="Segoe UI" w:cs="Segoe UI"/>
            <w:kern w:val="0"/>
            <w:szCs w:val="21"/>
          </w:rPr>
          <w:br/>
          <w:t>4</w:t>
        </w:r>
        <w:r w:rsidRPr="0085376A">
          <w:rPr>
            <w:rFonts w:ascii="Segoe UI" w:eastAsia="宋体" w:hAnsi="Segoe UI" w:cs="Segoe UI"/>
            <w:kern w:val="0"/>
            <w:szCs w:val="21"/>
          </w:rPr>
          <w:t>、</w:t>
        </w:r>
        <w:r w:rsidRPr="0085376A">
          <w:rPr>
            <w:rFonts w:ascii="Segoe UI" w:eastAsia="宋体" w:hAnsi="Segoe UI" w:cs="Segoe UI"/>
            <w:kern w:val="0"/>
            <w:szCs w:val="21"/>
          </w:rPr>
          <w:t xml:space="preserve"> RelativeLayout – </w:t>
        </w:r>
        <w:r w:rsidRPr="0085376A">
          <w:rPr>
            <w:rFonts w:ascii="Segoe UI" w:eastAsia="宋体" w:hAnsi="Segoe UI" w:cs="Segoe UI"/>
            <w:kern w:val="0"/>
            <w:szCs w:val="21"/>
          </w:rPr>
          <w:t>相对布局。</w:t>
        </w:r>
        <w:r w:rsidRPr="0085376A">
          <w:rPr>
            <w:rFonts w:ascii="Segoe UI" w:eastAsia="宋体" w:hAnsi="Segoe UI" w:cs="Segoe UI"/>
            <w:kern w:val="0"/>
            <w:szCs w:val="21"/>
          </w:rPr>
          <w:br/>
          <w:t xml:space="preserve">layout_centerInParent – </w:t>
        </w:r>
        <w:r w:rsidRPr="0085376A">
          <w:rPr>
            <w:rFonts w:ascii="Segoe UI" w:eastAsia="宋体" w:hAnsi="Segoe UI" w:cs="Segoe UI"/>
            <w:kern w:val="0"/>
            <w:szCs w:val="21"/>
          </w:rPr>
          <w:t>将当前元素放置到其容器内的水平方向和垂直方向的中央位置（类似的属性有</w:t>
        </w:r>
        <w:r w:rsidRPr="0085376A">
          <w:rPr>
            <w:rFonts w:ascii="Segoe UI" w:eastAsia="宋体" w:hAnsi="Segoe UI" w:cs="Segoe UI"/>
            <w:kern w:val="0"/>
            <w:szCs w:val="21"/>
          </w:rPr>
          <w:t xml:space="preserve"> </w:t>
        </w:r>
        <w:r w:rsidRPr="0085376A">
          <w:rPr>
            <w:rFonts w:ascii="Segoe UI" w:eastAsia="宋体" w:hAnsi="Segoe UI" w:cs="Segoe UI"/>
            <w:kern w:val="0"/>
            <w:szCs w:val="21"/>
          </w:rPr>
          <w:t>：</w:t>
        </w:r>
        <w:r w:rsidRPr="0085376A">
          <w:rPr>
            <w:rFonts w:ascii="Segoe UI" w:eastAsia="宋体" w:hAnsi="Segoe UI" w:cs="Segoe UI"/>
            <w:kern w:val="0"/>
            <w:szCs w:val="21"/>
          </w:rPr>
          <w:t xml:space="preserve">layout_centerHorizontal, layout_alignParentLeft </w:t>
        </w:r>
        <w:r w:rsidRPr="0085376A">
          <w:rPr>
            <w:rFonts w:ascii="Segoe UI" w:eastAsia="宋体" w:hAnsi="Segoe UI" w:cs="Segoe UI"/>
            <w:kern w:val="0"/>
            <w:szCs w:val="21"/>
          </w:rPr>
          <w:t>等）</w:t>
        </w:r>
        <w:r w:rsidRPr="0085376A">
          <w:rPr>
            <w:rFonts w:ascii="Segoe UI" w:eastAsia="宋体" w:hAnsi="Segoe UI" w:cs="Segoe UI"/>
            <w:kern w:val="0"/>
            <w:szCs w:val="21"/>
          </w:rPr>
          <w:br/>
          <w:t xml:space="preserve">layout_marginLeft – </w:t>
        </w:r>
        <w:r w:rsidRPr="0085376A">
          <w:rPr>
            <w:rFonts w:ascii="Segoe UI" w:eastAsia="宋体" w:hAnsi="Segoe UI" w:cs="Segoe UI"/>
            <w:kern w:val="0"/>
            <w:szCs w:val="21"/>
          </w:rPr>
          <w:t>设置当前元素相对于其容器的左侧边缘的距离</w:t>
        </w:r>
        <w:r w:rsidRPr="0085376A">
          <w:rPr>
            <w:rFonts w:ascii="Segoe UI" w:eastAsia="宋体" w:hAnsi="Segoe UI" w:cs="Segoe UI"/>
            <w:kern w:val="0"/>
            <w:szCs w:val="21"/>
          </w:rPr>
          <w:br/>
          <w:t xml:space="preserve">layout_below – </w:t>
        </w:r>
        <w:r w:rsidRPr="0085376A">
          <w:rPr>
            <w:rFonts w:ascii="Segoe UI" w:eastAsia="宋体" w:hAnsi="Segoe UI" w:cs="Segoe UI"/>
            <w:kern w:val="0"/>
            <w:szCs w:val="21"/>
          </w:rPr>
          <w:t>放置当前元素到指定的元素的下面</w:t>
        </w:r>
        <w:r w:rsidRPr="0085376A">
          <w:rPr>
            <w:rFonts w:ascii="Segoe UI" w:eastAsia="宋体" w:hAnsi="Segoe UI" w:cs="Segoe UI"/>
            <w:kern w:val="0"/>
            <w:szCs w:val="21"/>
          </w:rPr>
          <w:br/>
          <w:t xml:space="preserve">layout_alignRight – </w:t>
        </w:r>
        <w:r w:rsidRPr="0085376A">
          <w:rPr>
            <w:rFonts w:ascii="Segoe UI" w:eastAsia="宋体" w:hAnsi="Segoe UI" w:cs="Segoe UI"/>
            <w:kern w:val="0"/>
            <w:szCs w:val="21"/>
          </w:rPr>
          <w:t>当前元素与指定的元素右对齐</w:t>
        </w:r>
        <w:r w:rsidRPr="0085376A">
          <w:rPr>
            <w:rFonts w:ascii="Segoe UI" w:eastAsia="宋体" w:hAnsi="Segoe UI" w:cs="Segoe UI"/>
            <w:kern w:val="0"/>
            <w:szCs w:val="21"/>
          </w:rPr>
          <w:br/>
        </w:r>
        <w:r w:rsidRPr="0085376A">
          <w:rPr>
            <w:rFonts w:ascii="Segoe UI" w:eastAsia="宋体" w:hAnsi="Segoe UI" w:cs="Segoe UI"/>
            <w:kern w:val="0"/>
            <w:szCs w:val="21"/>
          </w:rPr>
          <w:br/>
          <w:t>5</w:t>
        </w:r>
        <w:r w:rsidRPr="0085376A">
          <w:rPr>
            <w:rFonts w:ascii="Segoe UI" w:eastAsia="宋体" w:hAnsi="Segoe UI" w:cs="Segoe UI"/>
            <w:kern w:val="0"/>
            <w:szCs w:val="21"/>
          </w:rPr>
          <w:t>、</w:t>
        </w:r>
        <w:r w:rsidRPr="0085376A">
          <w:rPr>
            <w:rFonts w:ascii="Segoe UI" w:eastAsia="宋体" w:hAnsi="Segoe UI" w:cs="Segoe UI"/>
            <w:kern w:val="0"/>
            <w:szCs w:val="21"/>
          </w:rPr>
          <w:t xml:space="preserve"> FrameLayout – </w:t>
        </w:r>
        <w:r w:rsidRPr="0085376A">
          <w:rPr>
            <w:rFonts w:ascii="Segoe UI" w:eastAsia="宋体" w:hAnsi="Segoe UI" w:cs="Segoe UI"/>
            <w:kern w:val="0"/>
            <w:szCs w:val="21"/>
          </w:rPr>
          <w:t>层叠布局。以左上角为起点，将</w:t>
        </w:r>
        <w:r w:rsidRPr="0085376A">
          <w:rPr>
            <w:rFonts w:ascii="Segoe UI" w:eastAsia="宋体" w:hAnsi="Segoe UI" w:cs="Segoe UI"/>
            <w:kern w:val="0"/>
            <w:szCs w:val="21"/>
          </w:rPr>
          <w:t xml:space="preserve"> FrameLayout </w:t>
        </w:r>
        <w:r w:rsidRPr="0085376A">
          <w:rPr>
            <w:rFonts w:ascii="Segoe UI" w:eastAsia="宋体" w:hAnsi="Segoe UI" w:cs="Segoe UI"/>
            <w:kern w:val="0"/>
            <w:szCs w:val="21"/>
          </w:rPr>
          <w:t>内的元素一层覆盖一层地显示，在帧布局中，先添加的图片会被后添加的图片覆盖。</w:t>
        </w:r>
        <w:r w:rsidRPr="0085376A">
          <w:rPr>
            <w:rFonts w:ascii="Segoe UI" w:eastAsia="宋体" w:hAnsi="Segoe UI" w:cs="Segoe UI"/>
            <w:kern w:val="0"/>
            <w:szCs w:val="21"/>
          </w:rPr>
          <w:br/>
        </w:r>
        <w:r w:rsidRPr="0085376A">
          <w:rPr>
            <w:rFonts w:ascii="Segoe UI" w:eastAsia="宋体" w:hAnsi="Segoe UI" w:cs="Segoe UI"/>
            <w:kern w:val="0"/>
            <w:szCs w:val="21"/>
          </w:rPr>
          <w:t>摘自：</w:t>
        </w:r>
        <w:r w:rsidRPr="0085376A">
          <w:rPr>
            <w:rFonts w:ascii="Segoe UI" w:eastAsia="宋体" w:hAnsi="Segoe UI" w:cs="Segoe UI"/>
            <w:kern w:val="0"/>
            <w:szCs w:val="21"/>
          </w:rPr>
          <w:t>http://javalover00000.javaeye.com/blog/851266</w:t>
        </w:r>
        <w:r w:rsidRPr="0085376A">
          <w:rPr>
            <w:rFonts w:ascii="Segoe UI" w:eastAsia="宋体" w:hAnsi="Segoe UI" w:cs="Segoe UI"/>
            <w:kern w:val="0"/>
            <w:szCs w:val="21"/>
          </w:rPr>
          <w:br/>
          <w:t xml:space="preserve">15. </w:t>
        </w:r>
        <w:r w:rsidRPr="0085376A">
          <w:rPr>
            <w:rFonts w:ascii="Segoe UI" w:eastAsia="宋体" w:hAnsi="Segoe UI" w:cs="Segoe UI"/>
            <w:kern w:val="0"/>
            <w:szCs w:val="21"/>
          </w:rPr>
          <w:t>请介绍下</w:t>
        </w:r>
        <w:r w:rsidRPr="0085376A">
          <w:rPr>
            <w:rFonts w:ascii="Segoe UI" w:eastAsia="宋体" w:hAnsi="Segoe UI" w:cs="Segoe UI"/>
            <w:kern w:val="0"/>
            <w:szCs w:val="21"/>
          </w:rPr>
          <w:t>Android</w:t>
        </w:r>
        <w:r w:rsidRPr="0085376A">
          <w:rPr>
            <w:rFonts w:ascii="Segoe UI" w:eastAsia="宋体" w:hAnsi="Segoe UI" w:cs="Segoe UI"/>
            <w:kern w:val="0"/>
            <w:szCs w:val="21"/>
          </w:rPr>
          <w:t>的数据存储方式。</w:t>
        </w:r>
        <w:r w:rsidRPr="0085376A">
          <w:rPr>
            <w:rFonts w:ascii="Segoe UI" w:eastAsia="宋体" w:hAnsi="Segoe UI" w:cs="Segoe UI"/>
            <w:kern w:val="0"/>
            <w:szCs w:val="21"/>
          </w:rPr>
          <w:br/>
          <w:t>Android</w:t>
        </w:r>
        <w:r w:rsidRPr="0085376A">
          <w:rPr>
            <w:rFonts w:ascii="Segoe UI" w:eastAsia="宋体" w:hAnsi="Segoe UI" w:cs="Segoe UI"/>
            <w:kern w:val="0"/>
            <w:szCs w:val="21"/>
          </w:rPr>
          <w:t>提供了</w:t>
        </w:r>
        <w:r w:rsidRPr="0085376A">
          <w:rPr>
            <w:rFonts w:ascii="Segoe UI" w:eastAsia="宋体" w:hAnsi="Segoe UI" w:cs="Segoe UI"/>
            <w:kern w:val="0"/>
            <w:szCs w:val="21"/>
          </w:rPr>
          <w:t>5</w:t>
        </w:r>
        <w:r w:rsidRPr="0085376A">
          <w:rPr>
            <w:rFonts w:ascii="Segoe UI" w:eastAsia="宋体" w:hAnsi="Segoe UI" w:cs="Segoe UI"/>
            <w:kern w:val="0"/>
            <w:szCs w:val="21"/>
          </w:rPr>
          <w:t>种方式存储数据：</w:t>
        </w:r>
        <w:r w:rsidRPr="0085376A">
          <w:rPr>
            <w:rFonts w:ascii="Segoe UI" w:eastAsia="宋体" w:hAnsi="Segoe UI" w:cs="Segoe UI"/>
            <w:kern w:val="0"/>
            <w:szCs w:val="21"/>
          </w:rPr>
          <w:br/>
          <w:t>1</w:t>
        </w:r>
        <w:r w:rsidRPr="0085376A">
          <w:rPr>
            <w:rFonts w:ascii="Segoe UI" w:eastAsia="宋体" w:hAnsi="Segoe UI" w:cs="Segoe UI"/>
            <w:kern w:val="0"/>
            <w:szCs w:val="21"/>
          </w:rPr>
          <w:t>、使用</w:t>
        </w:r>
        <w:r w:rsidRPr="0085376A">
          <w:rPr>
            <w:rFonts w:ascii="Segoe UI" w:eastAsia="宋体" w:hAnsi="Segoe UI" w:cs="Segoe UI"/>
            <w:kern w:val="0"/>
            <w:szCs w:val="21"/>
          </w:rPr>
          <w:t>SharedPreferences</w:t>
        </w:r>
        <w:r w:rsidRPr="0085376A">
          <w:rPr>
            <w:rFonts w:ascii="Segoe UI" w:eastAsia="宋体" w:hAnsi="Segoe UI" w:cs="Segoe UI"/>
            <w:kern w:val="0"/>
            <w:szCs w:val="21"/>
          </w:rPr>
          <w:t>存储数据；</w:t>
        </w:r>
        <w:r w:rsidRPr="0085376A">
          <w:rPr>
            <w:rFonts w:ascii="Segoe UI" w:eastAsia="宋体" w:hAnsi="Segoe UI" w:cs="Segoe UI"/>
            <w:kern w:val="0"/>
            <w:szCs w:val="21"/>
          </w:rPr>
          <w:br/>
          <w:t>2</w:t>
        </w:r>
        <w:r w:rsidRPr="0085376A">
          <w:rPr>
            <w:rFonts w:ascii="Segoe UI" w:eastAsia="宋体" w:hAnsi="Segoe UI" w:cs="Segoe UI"/>
            <w:kern w:val="0"/>
            <w:szCs w:val="21"/>
          </w:rPr>
          <w:t>、文件存储数据；</w:t>
        </w:r>
        <w:r w:rsidRPr="0085376A">
          <w:rPr>
            <w:rFonts w:ascii="Segoe UI" w:eastAsia="宋体" w:hAnsi="Segoe UI" w:cs="Segoe UI"/>
            <w:kern w:val="0"/>
            <w:szCs w:val="21"/>
          </w:rPr>
          <w:br/>
          <w:t>3</w:t>
        </w:r>
        <w:r w:rsidRPr="0085376A">
          <w:rPr>
            <w:rFonts w:ascii="Segoe UI" w:eastAsia="宋体" w:hAnsi="Segoe UI" w:cs="Segoe UI"/>
            <w:kern w:val="0"/>
            <w:szCs w:val="21"/>
          </w:rPr>
          <w:t>、</w:t>
        </w:r>
        <w:r w:rsidRPr="0085376A">
          <w:rPr>
            <w:rFonts w:ascii="Segoe UI" w:eastAsia="宋体" w:hAnsi="Segoe UI" w:cs="Segoe UI"/>
            <w:kern w:val="0"/>
            <w:szCs w:val="21"/>
          </w:rPr>
          <w:t>SQLite</w:t>
        </w:r>
        <w:r w:rsidRPr="0085376A">
          <w:rPr>
            <w:rFonts w:ascii="Segoe UI" w:eastAsia="宋体" w:hAnsi="Segoe UI" w:cs="Segoe UI"/>
            <w:kern w:val="0"/>
            <w:szCs w:val="21"/>
          </w:rPr>
          <w:t>数据库存储数据；</w:t>
        </w:r>
        <w:r w:rsidRPr="0085376A">
          <w:rPr>
            <w:rFonts w:ascii="Segoe UI" w:eastAsia="宋体" w:hAnsi="Segoe UI" w:cs="Segoe UI"/>
            <w:kern w:val="0"/>
            <w:szCs w:val="21"/>
          </w:rPr>
          <w:br/>
          <w:t>4</w:t>
        </w:r>
        <w:r w:rsidRPr="0085376A">
          <w:rPr>
            <w:rFonts w:ascii="Segoe UI" w:eastAsia="宋体" w:hAnsi="Segoe UI" w:cs="Segoe UI"/>
            <w:kern w:val="0"/>
            <w:szCs w:val="21"/>
          </w:rPr>
          <w:t>、使用</w:t>
        </w:r>
        <w:r w:rsidRPr="0085376A">
          <w:rPr>
            <w:rFonts w:ascii="Segoe UI" w:eastAsia="宋体" w:hAnsi="Segoe UI" w:cs="Segoe UI"/>
            <w:kern w:val="0"/>
            <w:szCs w:val="21"/>
          </w:rPr>
          <w:t>ContentProvider</w:t>
        </w:r>
        <w:r w:rsidRPr="0085376A">
          <w:rPr>
            <w:rFonts w:ascii="Segoe UI" w:eastAsia="宋体" w:hAnsi="Segoe UI" w:cs="Segoe UI"/>
            <w:kern w:val="0"/>
            <w:szCs w:val="21"/>
          </w:rPr>
          <w:t>存储数据；</w:t>
        </w:r>
        <w:r w:rsidRPr="0085376A">
          <w:rPr>
            <w:rFonts w:ascii="Segoe UI" w:eastAsia="宋体" w:hAnsi="Segoe UI" w:cs="Segoe UI"/>
            <w:kern w:val="0"/>
            <w:szCs w:val="21"/>
          </w:rPr>
          <w:br/>
          <w:t>5</w:t>
        </w:r>
        <w:r w:rsidRPr="0085376A">
          <w:rPr>
            <w:rFonts w:ascii="Segoe UI" w:eastAsia="宋体" w:hAnsi="Segoe UI" w:cs="Segoe UI"/>
            <w:kern w:val="0"/>
            <w:szCs w:val="21"/>
          </w:rPr>
          <w:t>、网络存储数据；</w:t>
        </w:r>
        <w:r w:rsidRPr="0085376A">
          <w:rPr>
            <w:rFonts w:ascii="Segoe UI" w:eastAsia="宋体" w:hAnsi="Segoe UI" w:cs="Segoe UI"/>
            <w:kern w:val="0"/>
            <w:szCs w:val="21"/>
          </w:rPr>
          <w:br/>
          <w:t xml:space="preserve">Android </w:t>
        </w:r>
        <w:r w:rsidRPr="0085376A">
          <w:rPr>
            <w:rFonts w:ascii="Segoe UI" w:eastAsia="宋体" w:hAnsi="Segoe UI" w:cs="Segoe UI"/>
            <w:kern w:val="0"/>
            <w:szCs w:val="21"/>
          </w:rPr>
          <w:t>中的数据存储都是私有的，其他应用程序都是无法访问的，除非通过</w:t>
        </w:r>
        <w:r w:rsidRPr="0085376A">
          <w:rPr>
            <w:rFonts w:ascii="Segoe UI" w:eastAsia="宋体" w:hAnsi="Segoe UI" w:cs="Segoe UI"/>
            <w:kern w:val="0"/>
            <w:szCs w:val="21"/>
          </w:rPr>
          <w:t>ContentResolver</w:t>
        </w:r>
        <w:r w:rsidRPr="0085376A">
          <w:rPr>
            <w:rFonts w:ascii="Segoe UI" w:eastAsia="宋体" w:hAnsi="Segoe UI" w:cs="Segoe UI"/>
            <w:kern w:val="0"/>
            <w:szCs w:val="21"/>
          </w:rPr>
          <w:t>获取其他程序共享的数据。</w:t>
        </w:r>
        <w:r w:rsidRPr="0085376A">
          <w:rPr>
            <w:rFonts w:ascii="Segoe UI" w:eastAsia="宋体" w:hAnsi="Segoe UI" w:cs="Segoe UI"/>
            <w:kern w:val="0"/>
            <w:szCs w:val="21"/>
          </w:rPr>
          <w:br/>
        </w:r>
        <w:r w:rsidRPr="0085376A">
          <w:rPr>
            <w:rFonts w:ascii="Segoe UI" w:eastAsia="宋体" w:hAnsi="Segoe UI" w:cs="Segoe UI"/>
            <w:kern w:val="0"/>
            <w:szCs w:val="21"/>
          </w:rPr>
          <w:t>摘自：</w:t>
        </w:r>
        <w:r w:rsidRPr="0085376A">
          <w:rPr>
            <w:rFonts w:ascii="Segoe UI" w:eastAsia="宋体" w:hAnsi="Segoe UI" w:cs="Segoe UI"/>
            <w:kern w:val="0"/>
            <w:szCs w:val="21"/>
          </w:rPr>
          <w:t>http://www.moandroid.com/?p=319</w:t>
        </w:r>
        <w:r w:rsidRPr="0085376A">
          <w:rPr>
            <w:rFonts w:ascii="Segoe UI" w:eastAsia="宋体" w:hAnsi="Segoe UI" w:cs="Segoe UI"/>
            <w:kern w:val="0"/>
            <w:szCs w:val="21"/>
          </w:rPr>
          <w:br/>
          <w:t xml:space="preserve">16. </w:t>
        </w:r>
        <w:r w:rsidRPr="0085376A">
          <w:rPr>
            <w:rFonts w:ascii="Segoe UI" w:eastAsia="宋体" w:hAnsi="Segoe UI" w:cs="Segoe UI"/>
            <w:kern w:val="0"/>
            <w:szCs w:val="21"/>
          </w:rPr>
          <w:t>请介绍下</w:t>
        </w:r>
        <w:r w:rsidRPr="0085376A">
          <w:rPr>
            <w:rFonts w:ascii="Segoe UI" w:eastAsia="宋体" w:hAnsi="Segoe UI" w:cs="Segoe UI"/>
            <w:kern w:val="0"/>
            <w:szCs w:val="21"/>
          </w:rPr>
          <w:t>ContentProvider</w:t>
        </w:r>
        <w:r w:rsidRPr="0085376A">
          <w:rPr>
            <w:rFonts w:ascii="Segoe UI" w:eastAsia="宋体" w:hAnsi="Segoe UI" w:cs="Segoe UI"/>
            <w:kern w:val="0"/>
            <w:szCs w:val="21"/>
          </w:rPr>
          <w:t>是如何实现数据共享的。</w:t>
        </w:r>
        <w:r w:rsidRPr="0085376A">
          <w:rPr>
            <w:rFonts w:ascii="Segoe UI" w:eastAsia="宋体" w:hAnsi="Segoe UI" w:cs="Segoe UI"/>
            <w:kern w:val="0"/>
            <w:szCs w:val="21"/>
          </w:rPr>
          <w:br/>
        </w:r>
        <w:r w:rsidRPr="0085376A">
          <w:rPr>
            <w:rFonts w:ascii="Segoe UI" w:eastAsia="宋体" w:hAnsi="Segoe UI" w:cs="Segoe UI"/>
            <w:kern w:val="0"/>
            <w:szCs w:val="21"/>
          </w:rPr>
          <w:t>一个程序可以通过实现一个</w:t>
        </w:r>
        <w:r w:rsidRPr="0085376A">
          <w:rPr>
            <w:rFonts w:ascii="Segoe UI" w:eastAsia="宋体" w:hAnsi="Segoe UI" w:cs="Segoe UI"/>
            <w:kern w:val="0"/>
            <w:szCs w:val="21"/>
          </w:rPr>
          <w:t>Content provider</w:t>
        </w:r>
        <w:r w:rsidRPr="0085376A">
          <w:rPr>
            <w:rFonts w:ascii="Segoe UI" w:eastAsia="宋体" w:hAnsi="Segoe UI" w:cs="Segoe UI"/>
            <w:kern w:val="0"/>
            <w:szCs w:val="21"/>
          </w:rPr>
          <w:t>的抽象接口将自己的数据完全暴露出去，而且</w:t>
        </w:r>
        <w:r w:rsidRPr="0085376A">
          <w:rPr>
            <w:rFonts w:ascii="Segoe UI" w:eastAsia="宋体" w:hAnsi="Segoe UI" w:cs="Segoe UI"/>
            <w:kern w:val="0"/>
            <w:szCs w:val="21"/>
          </w:rPr>
          <w:t>Content providers</w:t>
        </w:r>
        <w:r w:rsidRPr="0085376A">
          <w:rPr>
            <w:rFonts w:ascii="Segoe UI" w:eastAsia="宋体" w:hAnsi="Segoe UI" w:cs="Segoe UI"/>
            <w:kern w:val="0"/>
            <w:szCs w:val="21"/>
          </w:rPr>
          <w:t>是以类似数据库中表的方式将数据暴露。</w:t>
        </w:r>
        <w:r w:rsidRPr="0085376A">
          <w:rPr>
            <w:rFonts w:ascii="Segoe UI" w:eastAsia="宋体" w:hAnsi="Segoe UI" w:cs="Segoe UI"/>
            <w:kern w:val="0"/>
            <w:szCs w:val="21"/>
          </w:rPr>
          <w:t>Content providers</w:t>
        </w:r>
        <w:r w:rsidRPr="0085376A">
          <w:rPr>
            <w:rFonts w:ascii="Segoe UI" w:eastAsia="宋体" w:hAnsi="Segoe UI" w:cs="Segoe UI"/>
            <w:kern w:val="0"/>
            <w:szCs w:val="21"/>
          </w:rPr>
          <w:t>存储和检索数据，通过它可以让所有的应用程序访问到，这也是应用程序之间唯一共享数据的方法。要想使应用程序的数据公开</w:t>
        </w:r>
        <w:r w:rsidRPr="0085376A">
          <w:rPr>
            <w:rFonts w:ascii="Segoe UI" w:eastAsia="宋体" w:hAnsi="Segoe UI" w:cs="Segoe UI"/>
            <w:kern w:val="0"/>
            <w:szCs w:val="21"/>
          </w:rPr>
          <w:lastRenderedPageBreak/>
          <w:t>化，可通过</w:t>
        </w:r>
        <w:r w:rsidRPr="0085376A">
          <w:rPr>
            <w:rFonts w:ascii="Segoe UI" w:eastAsia="宋体" w:hAnsi="Segoe UI" w:cs="Segoe UI"/>
            <w:kern w:val="0"/>
            <w:szCs w:val="21"/>
          </w:rPr>
          <w:t>2</w:t>
        </w:r>
        <w:r w:rsidRPr="0085376A">
          <w:rPr>
            <w:rFonts w:ascii="Segoe UI" w:eastAsia="宋体" w:hAnsi="Segoe UI" w:cs="Segoe UI"/>
            <w:kern w:val="0"/>
            <w:szCs w:val="21"/>
          </w:rPr>
          <w:t>种方法：创建一个属于你自己的</w:t>
        </w:r>
        <w:r w:rsidRPr="0085376A">
          <w:rPr>
            <w:rFonts w:ascii="Segoe UI" w:eastAsia="宋体" w:hAnsi="Segoe UI" w:cs="Segoe UI"/>
            <w:kern w:val="0"/>
            <w:szCs w:val="21"/>
          </w:rPr>
          <w:t>Content provider</w:t>
        </w:r>
        <w:r w:rsidRPr="0085376A">
          <w:rPr>
            <w:rFonts w:ascii="Segoe UI" w:eastAsia="宋体" w:hAnsi="Segoe UI" w:cs="Segoe UI"/>
            <w:kern w:val="0"/>
            <w:szCs w:val="21"/>
          </w:rPr>
          <w:t>或者将你的数据添加到一个已经存在的</w:t>
        </w:r>
        <w:r w:rsidRPr="0085376A">
          <w:rPr>
            <w:rFonts w:ascii="Segoe UI" w:eastAsia="宋体" w:hAnsi="Segoe UI" w:cs="Segoe UI"/>
            <w:kern w:val="0"/>
            <w:szCs w:val="21"/>
          </w:rPr>
          <w:t>Content provider</w:t>
        </w:r>
        <w:r w:rsidRPr="0085376A">
          <w:rPr>
            <w:rFonts w:ascii="Segoe UI" w:eastAsia="宋体" w:hAnsi="Segoe UI" w:cs="Segoe UI"/>
            <w:kern w:val="0"/>
            <w:szCs w:val="21"/>
          </w:rPr>
          <w:t>中，前提是有相同数据类型并且有写入</w:t>
        </w:r>
        <w:r w:rsidRPr="0085376A">
          <w:rPr>
            <w:rFonts w:ascii="Segoe UI" w:eastAsia="宋体" w:hAnsi="Segoe UI" w:cs="Segoe UI"/>
            <w:kern w:val="0"/>
            <w:szCs w:val="21"/>
          </w:rPr>
          <w:t>Content provider</w:t>
        </w:r>
        <w:r w:rsidRPr="0085376A">
          <w:rPr>
            <w:rFonts w:ascii="Segoe UI" w:eastAsia="宋体" w:hAnsi="Segoe UI" w:cs="Segoe UI"/>
            <w:kern w:val="0"/>
            <w:szCs w:val="21"/>
          </w:rPr>
          <w:t>的权限。</w:t>
        </w:r>
        <w:r w:rsidRPr="0085376A">
          <w:rPr>
            <w:rFonts w:ascii="Segoe UI" w:eastAsia="宋体" w:hAnsi="Segoe UI" w:cs="Segoe UI"/>
            <w:kern w:val="0"/>
            <w:szCs w:val="21"/>
          </w:rPr>
          <w:br/>
        </w:r>
        <w:r w:rsidRPr="0085376A">
          <w:rPr>
            <w:rFonts w:ascii="Segoe UI" w:eastAsia="宋体" w:hAnsi="Segoe UI" w:cs="Segoe UI"/>
            <w:kern w:val="0"/>
            <w:szCs w:val="21"/>
          </w:rPr>
          <w:br/>
        </w:r>
        <w:r w:rsidRPr="0085376A">
          <w:rPr>
            <w:rFonts w:ascii="Segoe UI" w:eastAsia="宋体" w:hAnsi="Segoe UI" w:cs="Segoe UI"/>
            <w:kern w:val="0"/>
            <w:szCs w:val="21"/>
          </w:rPr>
          <w:t>如何通过一套标准及统一的接口获取其他应用程序暴露的数据</w:t>
        </w:r>
        <w:r w:rsidRPr="0085376A">
          <w:rPr>
            <w:rFonts w:ascii="Segoe UI" w:eastAsia="宋体" w:hAnsi="Segoe UI" w:cs="Segoe UI"/>
            <w:kern w:val="0"/>
            <w:szCs w:val="21"/>
          </w:rPr>
          <w:t>?Android</w:t>
        </w:r>
        <w:r w:rsidRPr="0085376A">
          <w:rPr>
            <w:rFonts w:ascii="Segoe UI" w:eastAsia="宋体" w:hAnsi="Segoe UI" w:cs="Segoe UI"/>
            <w:kern w:val="0"/>
            <w:szCs w:val="21"/>
          </w:rPr>
          <w:t>提供了</w:t>
        </w:r>
        <w:r w:rsidRPr="0085376A">
          <w:rPr>
            <w:rFonts w:ascii="Segoe UI" w:eastAsia="宋体" w:hAnsi="Segoe UI" w:cs="Segoe UI"/>
            <w:kern w:val="0"/>
            <w:szCs w:val="21"/>
          </w:rPr>
          <w:t>ContentResolver</w:t>
        </w:r>
        <w:r w:rsidRPr="0085376A">
          <w:rPr>
            <w:rFonts w:ascii="Segoe UI" w:eastAsia="宋体" w:hAnsi="Segoe UI" w:cs="Segoe UI"/>
            <w:kern w:val="0"/>
            <w:szCs w:val="21"/>
          </w:rPr>
          <w:t>，外界的程序可以通过</w:t>
        </w:r>
        <w:r w:rsidRPr="0085376A">
          <w:rPr>
            <w:rFonts w:ascii="Segoe UI" w:eastAsia="宋体" w:hAnsi="Segoe UI" w:cs="Segoe UI"/>
            <w:kern w:val="0"/>
            <w:szCs w:val="21"/>
          </w:rPr>
          <w:t>ContentResolver</w:t>
        </w:r>
        <w:r w:rsidRPr="0085376A">
          <w:rPr>
            <w:rFonts w:ascii="Segoe UI" w:eastAsia="宋体" w:hAnsi="Segoe UI" w:cs="Segoe UI"/>
            <w:kern w:val="0"/>
            <w:szCs w:val="21"/>
          </w:rPr>
          <w:t>接口访问</w:t>
        </w:r>
        <w:r w:rsidRPr="0085376A">
          <w:rPr>
            <w:rFonts w:ascii="Segoe UI" w:eastAsia="宋体" w:hAnsi="Segoe UI" w:cs="Segoe UI"/>
            <w:kern w:val="0"/>
            <w:szCs w:val="21"/>
          </w:rPr>
          <w:t>ContentProvider</w:t>
        </w:r>
        <w:r w:rsidRPr="0085376A">
          <w:rPr>
            <w:rFonts w:ascii="Segoe UI" w:eastAsia="宋体" w:hAnsi="Segoe UI" w:cs="Segoe UI"/>
            <w:kern w:val="0"/>
            <w:szCs w:val="21"/>
          </w:rPr>
          <w:t>提供的数据。</w:t>
        </w:r>
        <w:r w:rsidRPr="0085376A">
          <w:rPr>
            <w:rFonts w:ascii="Segoe UI" w:eastAsia="宋体" w:hAnsi="Segoe UI" w:cs="Segoe UI"/>
            <w:kern w:val="0"/>
            <w:szCs w:val="21"/>
          </w:rPr>
          <w:br/>
        </w:r>
        <w:r w:rsidRPr="0085376A">
          <w:rPr>
            <w:rFonts w:ascii="Segoe UI" w:eastAsia="宋体" w:hAnsi="Segoe UI" w:cs="Segoe UI"/>
            <w:kern w:val="0"/>
            <w:szCs w:val="21"/>
          </w:rPr>
          <w:t>参考：</w:t>
        </w:r>
        <w:r w:rsidRPr="0085376A">
          <w:rPr>
            <w:rFonts w:ascii="Segoe UI" w:eastAsia="宋体" w:hAnsi="Segoe UI" w:cs="Segoe UI"/>
            <w:kern w:val="0"/>
            <w:szCs w:val="21"/>
          </w:rPr>
          <w:t>http://www.moandroid.com/?p=319</w:t>
        </w:r>
        <w:r w:rsidRPr="0085376A">
          <w:rPr>
            <w:rFonts w:ascii="Segoe UI" w:eastAsia="宋体" w:hAnsi="Segoe UI" w:cs="Segoe UI"/>
            <w:kern w:val="0"/>
            <w:szCs w:val="21"/>
          </w:rPr>
          <w:br/>
          <w:t xml:space="preserve">17. </w:t>
        </w:r>
        <w:r w:rsidRPr="0085376A">
          <w:rPr>
            <w:rFonts w:ascii="Segoe UI" w:eastAsia="宋体" w:hAnsi="Segoe UI" w:cs="Segoe UI"/>
            <w:kern w:val="0"/>
            <w:szCs w:val="21"/>
          </w:rPr>
          <w:t>如何启用</w:t>
        </w:r>
        <w:r w:rsidRPr="0085376A">
          <w:rPr>
            <w:rFonts w:ascii="Segoe UI" w:eastAsia="宋体" w:hAnsi="Segoe UI" w:cs="Segoe UI"/>
            <w:kern w:val="0"/>
            <w:szCs w:val="21"/>
          </w:rPr>
          <w:t>Service</w:t>
        </w:r>
        <w:r w:rsidRPr="0085376A">
          <w:rPr>
            <w:rFonts w:ascii="Segoe UI" w:eastAsia="宋体" w:hAnsi="Segoe UI" w:cs="Segoe UI"/>
            <w:kern w:val="0"/>
            <w:szCs w:val="21"/>
          </w:rPr>
          <w:t>，如何停用</w:t>
        </w:r>
        <w:r w:rsidRPr="0085376A">
          <w:rPr>
            <w:rFonts w:ascii="Segoe UI" w:eastAsia="宋体" w:hAnsi="Segoe UI" w:cs="Segoe UI"/>
            <w:kern w:val="0"/>
            <w:szCs w:val="21"/>
          </w:rPr>
          <w:t>Service</w:t>
        </w:r>
        <w:r w:rsidRPr="0085376A">
          <w:rPr>
            <w:rFonts w:ascii="Segoe UI" w:eastAsia="宋体" w:hAnsi="Segoe UI" w:cs="Segoe UI"/>
            <w:kern w:val="0"/>
            <w:szCs w:val="21"/>
          </w:rPr>
          <w:t>。</w:t>
        </w:r>
        <w:r w:rsidRPr="0085376A">
          <w:rPr>
            <w:rFonts w:ascii="Segoe UI" w:eastAsia="宋体" w:hAnsi="Segoe UI" w:cs="Segoe UI"/>
            <w:kern w:val="0"/>
            <w:szCs w:val="21"/>
          </w:rPr>
          <w:br/>
          <w:t>1</w:t>
        </w:r>
        <w:r w:rsidRPr="0085376A">
          <w:rPr>
            <w:rFonts w:ascii="Segoe UI" w:eastAsia="宋体" w:hAnsi="Segoe UI" w:cs="Segoe UI"/>
            <w:kern w:val="0"/>
            <w:szCs w:val="21"/>
          </w:rPr>
          <w:t>．第一种是通过调用</w:t>
        </w:r>
        <w:r w:rsidRPr="0085376A">
          <w:rPr>
            <w:rFonts w:ascii="Segoe UI" w:eastAsia="宋体" w:hAnsi="Segoe UI" w:cs="Segoe UI"/>
            <w:kern w:val="0"/>
            <w:szCs w:val="21"/>
          </w:rPr>
          <w:t>Context.startService()</w:t>
        </w:r>
        <w:r w:rsidRPr="0085376A">
          <w:rPr>
            <w:rFonts w:ascii="Segoe UI" w:eastAsia="宋体" w:hAnsi="Segoe UI" w:cs="Segoe UI"/>
            <w:kern w:val="0"/>
            <w:szCs w:val="21"/>
          </w:rPr>
          <w:t>启动，调用</w:t>
        </w:r>
        <w:r w:rsidRPr="0085376A">
          <w:rPr>
            <w:rFonts w:ascii="Segoe UI" w:eastAsia="宋体" w:hAnsi="Segoe UI" w:cs="Segoe UI"/>
            <w:kern w:val="0"/>
            <w:szCs w:val="21"/>
          </w:rPr>
          <w:t>Context.stopService()</w:t>
        </w:r>
        <w:r w:rsidRPr="0085376A">
          <w:rPr>
            <w:rFonts w:ascii="Segoe UI" w:eastAsia="宋体" w:hAnsi="Segoe UI" w:cs="Segoe UI"/>
            <w:kern w:val="0"/>
            <w:szCs w:val="21"/>
          </w:rPr>
          <w:t>结束，</w:t>
        </w:r>
        <w:r w:rsidRPr="0085376A">
          <w:rPr>
            <w:rFonts w:ascii="Segoe UI" w:eastAsia="宋体" w:hAnsi="Segoe UI" w:cs="Segoe UI"/>
            <w:kern w:val="0"/>
            <w:szCs w:val="21"/>
          </w:rPr>
          <w:t>startService()</w:t>
        </w:r>
        <w:r w:rsidRPr="0085376A">
          <w:rPr>
            <w:rFonts w:ascii="Segoe UI" w:eastAsia="宋体" w:hAnsi="Segoe UI" w:cs="Segoe UI"/>
            <w:kern w:val="0"/>
            <w:szCs w:val="21"/>
          </w:rPr>
          <w:t>可以传递参数给</w:t>
        </w:r>
        <w:r w:rsidRPr="0085376A">
          <w:rPr>
            <w:rFonts w:ascii="Segoe UI" w:eastAsia="宋体" w:hAnsi="Segoe UI" w:cs="Segoe UI"/>
            <w:kern w:val="0"/>
            <w:szCs w:val="21"/>
          </w:rPr>
          <w:t>Service</w:t>
        </w:r>
        <w:r w:rsidRPr="0085376A">
          <w:rPr>
            <w:rFonts w:ascii="Segoe UI" w:eastAsia="宋体" w:hAnsi="Segoe UI" w:cs="Segoe UI"/>
            <w:kern w:val="0"/>
            <w:szCs w:val="21"/>
          </w:rPr>
          <w:br/>
        </w:r>
        <w:r w:rsidRPr="0085376A">
          <w:rPr>
            <w:rFonts w:ascii="Segoe UI" w:eastAsia="宋体" w:hAnsi="Segoe UI" w:cs="Segoe UI"/>
            <w:kern w:val="0"/>
            <w:szCs w:val="21"/>
          </w:rPr>
          <w:br/>
          <w:t>2</w:t>
        </w:r>
        <w:r w:rsidRPr="0085376A">
          <w:rPr>
            <w:rFonts w:ascii="Segoe UI" w:eastAsia="宋体" w:hAnsi="Segoe UI" w:cs="Segoe UI"/>
            <w:kern w:val="0"/>
            <w:szCs w:val="21"/>
          </w:rPr>
          <w:t>．第二种方式是通过调用</w:t>
        </w:r>
        <w:r w:rsidRPr="0085376A">
          <w:rPr>
            <w:rFonts w:ascii="Segoe UI" w:eastAsia="宋体" w:hAnsi="Segoe UI" w:cs="Segoe UI"/>
            <w:kern w:val="0"/>
            <w:szCs w:val="21"/>
          </w:rPr>
          <w:t>Context.bindService()</w:t>
        </w:r>
        <w:r w:rsidRPr="0085376A">
          <w:rPr>
            <w:rFonts w:ascii="Segoe UI" w:eastAsia="宋体" w:hAnsi="Segoe UI" w:cs="Segoe UI"/>
            <w:kern w:val="0"/>
            <w:szCs w:val="21"/>
          </w:rPr>
          <w:t>启动，调用</w:t>
        </w:r>
        <w:r w:rsidRPr="0085376A">
          <w:rPr>
            <w:rFonts w:ascii="Segoe UI" w:eastAsia="宋体" w:hAnsi="Segoe UI" w:cs="Segoe UI"/>
            <w:kern w:val="0"/>
            <w:szCs w:val="21"/>
          </w:rPr>
          <w:t>Context.unbindservice()</w:t>
        </w:r>
        <w:r w:rsidRPr="0085376A">
          <w:rPr>
            <w:rFonts w:ascii="Segoe UI" w:eastAsia="宋体" w:hAnsi="Segoe UI" w:cs="Segoe UI"/>
            <w:kern w:val="0"/>
            <w:szCs w:val="21"/>
          </w:rPr>
          <w:t>结束，还可以通过</w:t>
        </w:r>
        <w:r w:rsidRPr="0085376A">
          <w:rPr>
            <w:rFonts w:ascii="Segoe UI" w:eastAsia="宋体" w:hAnsi="Segoe UI" w:cs="Segoe UI"/>
            <w:kern w:val="0"/>
            <w:szCs w:val="21"/>
          </w:rPr>
          <w:t>ServiceConnection</w:t>
        </w:r>
        <w:r w:rsidRPr="0085376A">
          <w:rPr>
            <w:rFonts w:ascii="Segoe UI" w:eastAsia="宋体" w:hAnsi="Segoe UI" w:cs="Segoe UI"/>
            <w:kern w:val="0"/>
            <w:szCs w:val="21"/>
          </w:rPr>
          <w:t>访问</w:t>
        </w:r>
        <w:r w:rsidRPr="0085376A">
          <w:rPr>
            <w:rFonts w:ascii="Segoe UI" w:eastAsia="宋体" w:hAnsi="Segoe UI" w:cs="Segoe UI"/>
            <w:kern w:val="0"/>
            <w:szCs w:val="21"/>
          </w:rPr>
          <w:t>Service</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在</w:t>
        </w:r>
        <w:r w:rsidRPr="0085376A">
          <w:rPr>
            <w:rFonts w:ascii="Segoe UI" w:eastAsia="宋体" w:hAnsi="Segoe UI" w:cs="Segoe UI"/>
            <w:kern w:val="0"/>
            <w:szCs w:val="21"/>
          </w:rPr>
          <w:t>Service</w:t>
        </w:r>
        <w:r w:rsidRPr="0085376A">
          <w:rPr>
            <w:rFonts w:ascii="Segoe UI" w:eastAsia="宋体" w:hAnsi="Segoe UI" w:cs="Segoe UI"/>
            <w:kern w:val="0"/>
            <w:szCs w:val="21"/>
          </w:rPr>
          <w:t>每一次的开启关闭过程中，只有</w:t>
        </w:r>
        <w:r w:rsidRPr="0085376A">
          <w:rPr>
            <w:rFonts w:ascii="Segoe UI" w:eastAsia="宋体" w:hAnsi="Segoe UI" w:cs="Segoe UI"/>
            <w:kern w:val="0"/>
            <w:szCs w:val="21"/>
          </w:rPr>
          <w:t>onStart</w:t>
        </w:r>
        <w:r w:rsidRPr="0085376A">
          <w:rPr>
            <w:rFonts w:ascii="Segoe UI" w:eastAsia="宋体" w:hAnsi="Segoe UI" w:cs="Segoe UI"/>
            <w:kern w:val="0"/>
            <w:szCs w:val="21"/>
          </w:rPr>
          <w:t>可被多次调用</w:t>
        </w:r>
        <w:r w:rsidRPr="0085376A">
          <w:rPr>
            <w:rFonts w:ascii="Segoe UI" w:eastAsia="宋体" w:hAnsi="Segoe UI" w:cs="Segoe UI"/>
            <w:kern w:val="0"/>
            <w:szCs w:val="21"/>
          </w:rPr>
          <w:t>(</w:t>
        </w:r>
        <w:r w:rsidRPr="0085376A">
          <w:rPr>
            <w:rFonts w:ascii="Segoe UI" w:eastAsia="宋体" w:hAnsi="Segoe UI" w:cs="Segoe UI"/>
            <w:kern w:val="0"/>
            <w:szCs w:val="21"/>
          </w:rPr>
          <w:t>通过多次</w:t>
        </w:r>
        <w:r w:rsidRPr="0085376A">
          <w:rPr>
            <w:rFonts w:ascii="Segoe UI" w:eastAsia="宋体" w:hAnsi="Segoe UI" w:cs="Segoe UI"/>
            <w:kern w:val="0"/>
            <w:szCs w:val="21"/>
          </w:rPr>
          <w:t>startService</w:t>
        </w:r>
        <w:r w:rsidRPr="0085376A">
          <w:rPr>
            <w:rFonts w:ascii="Segoe UI" w:eastAsia="宋体" w:hAnsi="Segoe UI" w:cs="Segoe UI"/>
            <w:kern w:val="0"/>
            <w:szCs w:val="21"/>
          </w:rPr>
          <w:t>调用</w:t>
        </w:r>
        <w:r w:rsidRPr="0085376A">
          <w:rPr>
            <w:rFonts w:ascii="Segoe UI" w:eastAsia="宋体" w:hAnsi="Segoe UI" w:cs="Segoe UI"/>
            <w:kern w:val="0"/>
            <w:szCs w:val="21"/>
          </w:rPr>
          <w:t>)</w:t>
        </w:r>
        <w:r w:rsidRPr="0085376A">
          <w:rPr>
            <w:rFonts w:ascii="Segoe UI" w:eastAsia="宋体" w:hAnsi="Segoe UI" w:cs="Segoe UI"/>
            <w:kern w:val="0"/>
            <w:szCs w:val="21"/>
          </w:rPr>
          <w:t>，其他</w:t>
        </w:r>
        <w:r w:rsidRPr="0085376A">
          <w:rPr>
            <w:rFonts w:ascii="Segoe UI" w:eastAsia="宋体" w:hAnsi="Segoe UI" w:cs="Segoe UI"/>
            <w:kern w:val="0"/>
            <w:szCs w:val="21"/>
          </w:rPr>
          <w:t>onCreate</w:t>
        </w:r>
        <w:r w:rsidRPr="0085376A">
          <w:rPr>
            <w:rFonts w:ascii="Segoe UI" w:eastAsia="宋体" w:hAnsi="Segoe UI" w:cs="Segoe UI"/>
            <w:kern w:val="0"/>
            <w:szCs w:val="21"/>
          </w:rPr>
          <w:t>，</w:t>
        </w:r>
        <w:r w:rsidRPr="0085376A">
          <w:rPr>
            <w:rFonts w:ascii="Segoe UI" w:eastAsia="宋体" w:hAnsi="Segoe UI" w:cs="Segoe UI"/>
            <w:kern w:val="0"/>
            <w:szCs w:val="21"/>
          </w:rPr>
          <w:t>onBind</w:t>
        </w:r>
        <w:r w:rsidRPr="0085376A">
          <w:rPr>
            <w:rFonts w:ascii="Segoe UI" w:eastAsia="宋体" w:hAnsi="Segoe UI" w:cs="Segoe UI"/>
            <w:kern w:val="0"/>
            <w:szCs w:val="21"/>
          </w:rPr>
          <w:t>，</w:t>
        </w:r>
        <w:r w:rsidRPr="0085376A">
          <w:rPr>
            <w:rFonts w:ascii="Segoe UI" w:eastAsia="宋体" w:hAnsi="Segoe UI" w:cs="Segoe UI"/>
            <w:kern w:val="0"/>
            <w:szCs w:val="21"/>
          </w:rPr>
          <w:t>onUnbind</w:t>
        </w:r>
        <w:r w:rsidRPr="0085376A">
          <w:rPr>
            <w:rFonts w:ascii="Segoe UI" w:eastAsia="宋体" w:hAnsi="Segoe UI" w:cs="Segoe UI"/>
            <w:kern w:val="0"/>
            <w:szCs w:val="21"/>
          </w:rPr>
          <w:t>，</w:t>
        </w:r>
        <w:r w:rsidRPr="0085376A">
          <w:rPr>
            <w:rFonts w:ascii="Segoe UI" w:eastAsia="宋体" w:hAnsi="Segoe UI" w:cs="Segoe UI"/>
            <w:kern w:val="0"/>
            <w:szCs w:val="21"/>
          </w:rPr>
          <w:t>onDestory</w:t>
        </w:r>
        <w:r w:rsidRPr="0085376A">
          <w:rPr>
            <w:rFonts w:ascii="Segoe UI" w:eastAsia="宋体" w:hAnsi="Segoe UI" w:cs="Segoe UI"/>
            <w:kern w:val="0"/>
            <w:szCs w:val="21"/>
          </w:rPr>
          <w:t>在一个生命周期中只能被调用一次。</w:t>
        </w:r>
        <w:r w:rsidRPr="0085376A">
          <w:rPr>
            <w:rFonts w:ascii="Segoe UI" w:eastAsia="宋体" w:hAnsi="Segoe UI" w:cs="Segoe UI"/>
            <w:kern w:val="0"/>
            <w:szCs w:val="21"/>
          </w:rPr>
          <w:br/>
        </w:r>
        <w:r w:rsidRPr="0085376A">
          <w:rPr>
            <w:rFonts w:ascii="Segoe UI" w:eastAsia="宋体" w:hAnsi="Segoe UI" w:cs="Segoe UI"/>
            <w:kern w:val="0"/>
            <w:szCs w:val="21"/>
          </w:rPr>
          <w:t>参考：</w:t>
        </w:r>
        <w:r w:rsidRPr="0085376A">
          <w:rPr>
            <w:rFonts w:ascii="Segoe UI" w:eastAsia="宋体" w:hAnsi="Segoe UI" w:cs="Segoe UI"/>
            <w:kern w:val="0"/>
            <w:szCs w:val="21"/>
          </w:rPr>
          <w:t>http://www.cnblogs.com/feisky/archive/2010/06/14/1758336.html</w:t>
        </w:r>
        <w:r w:rsidRPr="0085376A">
          <w:rPr>
            <w:rFonts w:ascii="Segoe UI" w:eastAsia="宋体" w:hAnsi="Segoe UI" w:cs="Segoe UI"/>
            <w:kern w:val="0"/>
            <w:szCs w:val="21"/>
          </w:rPr>
          <w:br/>
          <w:t xml:space="preserve">18. </w:t>
        </w:r>
        <w:r w:rsidRPr="0085376A">
          <w:rPr>
            <w:rFonts w:ascii="Segoe UI" w:eastAsia="宋体" w:hAnsi="Segoe UI" w:cs="Segoe UI"/>
            <w:kern w:val="0"/>
            <w:szCs w:val="21"/>
          </w:rPr>
          <w:t>注册广播有几种方式，这些方式有何优缺点</w:t>
        </w:r>
        <w:r w:rsidRPr="0085376A">
          <w:rPr>
            <w:rFonts w:ascii="Segoe UI" w:eastAsia="宋体" w:hAnsi="Segoe UI" w:cs="Segoe UI"/>
            <w:kern w:val="0"/>
            <w:szCs w:val="21"/>
          </w:rPr>
          <w:t>?</w:t>
        </w:r>
        <w:r w:rsidRPr="0085376A">
          <w:rPr>
            <w:rFonts w:ascii="Segoe UI" w:eastAsia="宋体" w:hAnsi="Segoe UI" w:cs="Segoe UI"/>
            <w:kern w:val="0"/>
            <w:szCs w:val="21"/>
          </w:rPr>
          <w:t>请谈谈</w:t>
        </w:r>
        <w:r w:rsidRPr="0085376A">
          <w:rPr>
            <w:rFonts w:ascii="Segoe UI" w:eastAsia="宋体" w:hAnsi="Segoe UI" w:cs="Segoe UI"/>
            <w:kern w:val="0"/>
            <w:szCs w:val="21"/>
          </w:rPr>
          <w:t>Android</w:t>
        </w:r>
        <w:r w:rsidRPr="0085376A">
          <w:rPr>
            <w:rFonts w:ascii="Segoe UI" w:eastAsia="宋体" w:hAnsi="Segoe UI" w:cs="Segoe UI"/>
            <w:kern w:val="0"/>
            <w:szCs w:val="21"/>
          </w:rPr>
          <w:t>引入广播机制的用意。</w:t>
        </w:r>
        <w:r w:rsidRPr="0085376A">
          <w:rPr>
            <w:rFonts w:ascii="Segoe UI" w:eastAsia="宋体" w:hAnsi="Segoe UI" w:cs="Segoe UI"/>
            <w:kern w:val="0"/>
            <w:szCs w:val="21"/>
          </w:rPr>
          <w:br/>
          <w:t>android</w:t>
        </w:r>
        <w:r w:rsidRPr="0085376A">
          <w:rPr>
            <w:rFonts w:ascii="Segoe UI" w:eastAsia="宋体" w:hAnsi="Segoe UI" w:cs="Segoe UI"/>
            <w:kern w:val="0"/>
            <w:szCs w:val="21"/>
          </w:rPr>
          <w:t>中，不同进程之间传递信息要用到广播，可以有两种方式来实现。</w:t>
        </w:r>
        <w:r w:rsidRPr="0085376A">
          <w:rPr>
            <w:rFonts w:ascii="Segoe UI" w:eastAsia="宋体" w:hAnsi="Segoe UI" w:cs="Segoe UI"/>
            <w:kern w:val="0"/>
            <w:szCs w:val="21"/>
          </w:rPr>
          <w:br/>
        </w:r>
        <w:r w:rsidRPr="0085376A">
          <w:rPr>
            <w:rFonts w:ascii="Segoe UI" w:eastAsia="宋体" w:hAnsi="Segoe UI" w:cs="Segoe UI"/>
            <w:kern w:val="0"/>
            <w:szCs w:val="21"/>
          </w:rPr>
          <w:t>第一种方式：在</w:t>
        </w:r>
        <w:r w:rsidRPr="0085376A">
          <w:rPr>
            <w:rFonts w:ascii="Segoe UI" w:eastAsia="宋体" w:hAnsi="Segoe UI" w:cs="Segoe UI"/>
            <w:kern w:val="0"/>
            <w:szCs w:val="21"/>
          </w:rPr>
          <w:t>Manifest.xml</w:t>
        </w:r>
        <w:r w:rsidRPr="0085376A">
          <w:rPr>
            <w:rFonts w:ascii="Segoe UI" w:eastAsia="宋体" w:hAnsi="Segoe UI" w:cs="Segoe UI"/>
            <w:kern w:val="0"/>
            <w:szCs w:val="21"/>
          </w:rPr>
          <w:t>中注册广播，是一种比较推荐的方法，因为它不需要手动注销广播（如果广播未注销，程序退出时可能会出错）。</w:t>
        </w:r>
        <w:r w:rsidRPr="0085376A">
          <w:rPr>
            <w:rFonts w:ascii="Segoe UI" w:eastAsia="宋体" w:hAnsi="Segoe UI" w:cs="Segoe UI"/>
            <w:kern w:val="0"/>
            <w:szCs w:val="21"/>
          </w:rPr>
          <w:br/>
        </w:r>
        <w:r w:rsidRPr="0085376A">
          <w:rPr>
            <w:rFonts w:ascii="Segoe UI" w:eastAsia="宋体" w:hAnsi="Segoe UI" w:cs="Segoe UI"/>
            <w:kern w:val="0"/>
            <w:szCs w:val="21"/>
          </w:rPr>
          <w:t>具体实现在</w:t>
        </w:r>
        <w:r w:rsidRPr="0085376A">
          <w:rPr>
            <w:rFonts w:ascii="Segoe UI" w:eastAsia="宋体" w:hAnsi="Segoe UI" w:cs="Segoe UI"/>
            <w:kern w:val="0"/>
            <w:szCs w:val="21"/>
          </w:rPr>
          <w:t>Manifest</w:t>
        </w:r>
        <w:r w:rsidRPr="0085376A">
          <w:rPr>
            <w:rFonts w:ascii="Segoe UI" w:eastAsia="宋体" w:hAnsi="Segoe UI" w:cs="Segoe UI"/>
            <w:kern w:val="0"/>
            <w:szCs w:val="21"/>
          </w:rPr>
          <w:t>的</w:t>
        </w:r>
        <w:r w:rsidRPr="0085376A">
          <w:rPr>
            <w:rFonts w:ascii="Segoe UI" w:eastAsia="宋体" w:hAnsi="Segoe UI" w:cs="Segoe UI"/>
            <w:kern w:val="0"/>
            <w:szCs w:val="21"/>
          </w:rPr>
          <w:t>application</w:t>
        </w:r>
        <w:r w:rsidRPr="0085376A">
          <w:rPr>
            <w:rFonts w:ascii="Segoe UI" w:eastAsia="宋体" w:hAnsi="Segoe UI" w:cs="Segoe UI"/>
            <w:kern w:val="0"/>
            <w:szCs w:val="21"/>
          </w:rPr>
          <w:t>中添加：</w:t>
        </w:r>
        <w:r w:rsidRPr="0085376A">
          <w:rPr>
            <w:rFonts w:ascii="Segoe UI" w:eastAsia="宋体" w:hAnsi="Segoe UI" w:cs="Segoe UI"/>
            <w:kern w:val="0"/>
            <w:szCs w:val="21"/>
          </w:rPr>
          <w:br/>
        </w:r>
        <w:r w:rsidRPr="0085376A">
          <w:rPr>
            <w:rFonts w:ascii="Segoe UI" w:eastAsia="宋体" w:hAnsi="Segoe UI" w:cs="Segoe UI"/>
            <w:kern w:val="0"/>
            <w:szCs w:val="21"/>
          </w:rPr>
          <w:br/>
        </w:r>
        <w:r w:rsidRPr="0085376A">
          <w:rPr>
            <w:rFonts w:ascii="Segoe UI" w:eastAsia="宋体" w:hAnsi="Segoe UI" w:cs="Segoe UI"/>
            <w:kern w:val="0"/>
            <w:szCs w:val="21"/>
          </w:rPr>
          <w:br/>
        </w:r>
        <w:r w:rsidRPr="0085376A">
          <w:rPr>
            <w:rFonts w:ascii="Segoe UI" w:eastAsia="宋体" w:hAnsi="Segoe UI" w:cs="Segoe UI"/>
            <w:kern w:val="0"/>
            <w:szCs w:val="21"/>
          </w:rPr>
          <w:br/>
        </w:r>
        <w:r w:rsidRPr="0085376A">
          <w:rPr>
            <w:rFonts w:ascii="Segoe UI" w:eastAsia="宋体" w:hAnsi="Segoe UI" w:cs="Segoe UI"/>
            <w:kern w:val="0"/>
            <w:szCs w:val="21"/>
          </w:rPr>
          <w:br/>
        </w:r>
        <w:r w:rsidRPr="0085376A">
          <w:rPr>
            <w:rFonts w:ascii="Segoe UI" w:eastAsia="宋体" w:hAnsi="Segoe UI" w:cs="Segoe UI"/>
            <w:kern w:val="0"/>
            <w:szCs w:val="21"/>
          </w:rPr>
          <w:br/>
        </w:r>
        <w:r w:rsidRPr="0085376A">
          <w:rPr>
            <w:rFonts w:ascii="Segoe UI" w:eastAsia="宋体" w:hAnsi="Segoe UI" w:cs="Segoe UI"/>
            <w:kern w:val="0"/>
            <w:szCs w:val="21"/>
          </w:rPr>
          <w:t>上面两个</w:t>
        </w:r>
        <w:r w:rsidRPr="0085376A">
          <w:rPr>
            <w:rFonts w:ascii="Segoe UI" w:eastAsia="宋体" w:hAnsi="Segoe UI" w:cs="Segoe UI"/>
            <w:kern w:val="0"/>
            <w:szCs w:val="21"/>
          </w:rPr>
          <w:t>android:name</w:t>
        </w:r>
        <w:r w:rsidRPr="0085376A">
          <w:rPr>
            <w:rFonts w:ascii="Segoe UI" w:eastAsia="宋体" w:hAnsi="Segoe UI" w:cs="Segoe UI"/>
            <w:kern w:val="0"/>
            <w:szCs w:val="21"/>
          </w:rPr>
          <w:t>分别是广播名和广播的动作（这里的动作是表示系统启动完成），如果要自己发送一个广播，在代码中为：</w:t>
        </w:r>
        <w:r w:rsidRPr="0085376A">
          <w:rPr>
            <w:rFonts w:ascii="Segoe UI" w:eastAsia="宋体" w:hAnsi="Segoe UI" w:cs="Segoe UI"/>
            <w:kern w:val="0"/>
            <w:szCs w:val="21"/>
          </w:rPr>
          <w:br/>
          <w:t>Intent i = new Intent(“android.intent.action.BOOT_COMPLETED”);</w:t>
        </w:r>
        <w:r w:rsidRPr="0085376A">
          <w:rPr>
            <w:rFonts w:ascii="Segoe UI" w:eastAsia="宋体" w:hAnsi="Segoe UI" w:cs="Segoe UI"/>
            <w:kern w:val="0"/>
            <w:szCs w:val="21"/>
          </w:rPr>
          <w:br/>
          <w:t>sendBroadcast(i);</w:t>
        </w:r>
        <w:r w:rsidRPr="0085376A">
          <w:rPr>
            <w:rFonts w:ascii="Segoe UI" w:eastAsia="宋体" w:hAnsi="Segoe UI" w:cs="Segoe UI"/>
            <w:kern w:val="0"/>
            <w:szCs w:val="21"/>
          </w:rPr>
          <w:br/>
        </w:r>
        <w:r w:rsidRPr="0085376A">
          <w:rPr>
            <w:rFonts w:ascii="Segoe UI" w:eastAsia="宋体" w:hAnsi="Segoe UI" w:cs="Segoe UI"/>
            <w:kern w:val="0"/>
            <w:szCs w:val="21"/>
          </w:rPr>
          <w:t>这样，广播就发出去了，然后是接收。</w:t>
        </w:r>
        <w:r w:rsidRPr="0085376A">
          <w:rPr>
            <w:rFonts w:ascii="Segoe UI" w:eastAsia="宋体" w:hAnsi="Segoe UI" w:cs="Segoe UI"/>
            <w:kern w:val="0"/>
            <w:szCs w:val="21"/>
          </w:rPr>
          <w:br/>
        </w:r>
        <w:r w:rsidRPr="0085376A">
          <w:rPr>
            <w:rFonts w:ascii="Segoe UI" w:eastAsia="宋体" w:hAnsi="Segoe UI" w:cs="Segoe UI"/>
            <w:kern w:val="0"/>
            <w:szCs w:val="21"/>
          </w:rPr>
          <w:t>接收可以新建一个类，继承至</w:t>
        </w:r>
        <w:r w:rsidRPr="0085376A">
          <w:rPr>
            <w:rFonts w:ascii="Segoe UI" w:eastAsia="宋体" w:hAnsi="Segoe UI" w:cs="Segoe UI"/>
            <w:kern w:val="0"/>
            <w:szCs w:val="21"/>
          </w:rPr>
          <w:t>BroadcastReceiver</w:t>
        </w:r>
        <w:r w:rsidRPr="0085376A">
          <w:rPr>
            <w:rFonts w:ascii="Segoe UI" w:eastAsia="宋体" w:hAnsi="Segoe UI" w:cs="Segoe UI"/>
            <w:kern w:val="0"/>
            <w:szCs w:val="21"/>
          </w:rPr>
          <w:t>，也可以建一个</w:t>
        </w:r>
        <w:r w:rsidRPr="0085376A">
          <w:rPr>
            <w:rFonts w:ascii="Segoe UI" w:eastAsia="宋体" w:hAnsi="Segoe UI" w:cs="Segoe UI"/>
            <w:kern w:val="0"/>
            <w:szCs w:val="21"/>
          </w:rPr>
          <w:t>BroadcastReceiver</w:t>
        </w:r>
        <w:r w:rsidRPr="0085376A">
          <w:rPr>
            <w:rFonts w:ascii="Segoe UI" w:eastAsia="宋体" w:hAnsi="Segoe UI" w:cs="Segoe UI"/>
            <w:kern w:val="0"/>
            <w:szCs w:val="21"/>
          </w:rPr>
          <w:t>的实例，然后得写</w:t>
        </w:r>
        <w:r w:rsidRPr="0085376A">
          <w:rPr>
            <w:rFonts w:ascii="Segoe UI" w:eastAsia="宋体" w:hAnsi="Segoe UI" w:cs="Segoe UI"/>
            <w:kern w:val="0"/>
            <w:szCs w:val="21"/>
          </w:rPr>
          <w:t>onReceive</w:t>
        </w:r>
        <w:r w:rsidRPr="0085376A">
          <w:rPr>
            <w:rFonts w:ascii="Segoe UI" w:eastAsia="宋体" w:hAnsi="Segoe UI" w:cs="Segoe UI"/>
            <w:kern w:val="0"/>
            <w:szCs w:val="21"/>
          </w:rPr>
          <w:t>方法，实现如下：</w:t>
        </w:r>
        <w:r w:rsidRPr="0085376A">
          <w:rPr>
            <w:rFonts w:ascii="Segoe UI" w:eastAsia="宋体" w:hAnsi="Segoe UI" w:cs="Segoe UI"/>
            <w:kern w:val="0"/>
            <w:szCs w:val="21"/>
          </w:rPr>
          <w:br/>
          <w:t>protected BroadcastReceiver mEvtReceiver = new BroadcastReceiver() {</w:t>
        </w:r>
        <w:r w:rsidRPr="0085376A">
          <w:rPr>
            <w:rFonts w:ascii="Segoe UI" w:eastAsia="宋体" w:hAnsi="Segoe UI" w:cs="Segoe UI"/>
            <w:kern w:val="0"/>
            <w:szCs w:val="21"/>
          </w:rPr>
          <w:br/>
          <w:t>@Override</w:t>
        </w:r>
        <w:r w:rsidRPr="0085376A">
          <w:rPr>
            <w:rFonts w:ascii="Segoe UI" w:eastAsia="宋体" w:hAnsi="Segoe UI" w:cs="Segoe UI"/>
            <w:kern w:val="0"/>
            <w:szCs w:val="21"/>
          </w:rPr>
          <w:br/>
          <w:t>public void onReceive(Context context, Intent intent) {</w:t>
        </w:r>
        <w:r w:rsidRPr="0085376A">
          <w:rPr>
            <w:rFonts w:ascii="Segoe UI" w:eastAsia="宋体" w:hAnsi="Segoe UI" w:cs="Segoe UI"/>
            <w:kern w:val="0"/>
            <w:szCs w:val="21"/>
          </w:rPr>
          <w:br/>
          <w:t>String action = intent.getAction();</w:t>
        </w:r>
        <w:r w:rsidRPr="0085376A">
          <w:rPr>
            <w:rFonts w:ascii="Segoe UI" w:eastAsia="宋体" w:hAnsi="Segoe UI" w:cs="Segoe UI"/>
            <w:kern w:val="0"/>
            <w:szCs w:val="21"/>
          </w:rPr>
          <w:br/>
          <w:t>if (action.equals(“android.intent.action.BOOT_COMPLETED”)) {</w:t>
        </w:r>
        <w:r w:rsidRPr="0085376A">
          <w:rPr>
            <w:rFonts w:ascii="Segoe UI" w:eastAsia="宋体" w:hAnsi="Segoe UI" w:cs="Segoe UI"/>
            <w:kern w:val="0"/>
            <w:szCs w:val="21"/>
          </w:rPr>
          <w:br/>
        </w:r>
        <w:r w:rsidRPr="0085376A">
          <w:rPr>
            <w:rFonts w:ascii="Segoe UI" w:eastAsia="宋体" w:hAnsi="Segoe UI" w:cs="Segoe UI"/>
            <w:kern w:val="0"/>
            <w:szCs w:val="21"/>
          </w:rPr>
          <w:lastRenderedPageBreak/>
          <w:t>//Do something</w:t>
        </w:r>
        <w:r w:rsidRPr="0085376A">
          <w:rPr>
            <w:rFonts w:ascii="Segoe UI" w:eastAsia="宋体" w:hAnsi="Segoe UI" w:cs="Segoe UI"/>
            <w:kern w:val="0"/>
            <w:szCs w:val="21"/>
          </w:rPr>
          <w:br/>
          <w:t>}</w:t>
        </w:r>
        <w:r w:rsidRPr="0085376A">
          <w:rPr>
            <w:rFonts w:ascii="Segoe UI" w:eastAsia="宋体" w:hAnsi="Segoe UI" w:cs="Segoe UI"/>
            <w:kern w:val="0"/>
            <w:szCs w:val="21"/>
          </w:rPr>
          <w:br/>
          <w:t>}</w:t>
        </w:r>
        <w:r w:rsidRPr="0085376A">
          <w:rPr>
            <w:rFonts w:ascii="Segoe UI" w:eastAsia="宋体" w:hAnsi="Segoe UI" w:cs="Segoe UI"/>
            <w:kern w:val="0"/>
            <w:szCs w:val="21"/>
          </w:rPr>
          <w:br/>
          <w:t>};</w:t>
        </w:r>
        <w:r w:rsidRPr="0085376A">
          <w:rPr>
            <w:rFonts w:ascii="Segoe UI" w:eastAsia="宋体" w:hAnsi="Segoe UI" w:cs="Segoe UI"/>
            <w:kern w:val="0"/>
            <w:szCs w:val="21"/>
          </w:rPr>
          <w:br/>
        </w:r>
        <w:r w:rsidRPr="0085376A">
          <w:rPr>
            <w:rFonts w:ascii="Segoe UI" w:eastAsia="宋体" w:hAnsi="Segoe UI" w:cs="Segoe UI"/>
            <w:kern w:val="0"/>
            <w:szCs w:val="21"/>
          </w:rPr>
          <w:br/>
        </w:r>
        <w:r w:rsidRPr="0085376A">
          <w:rPr>
            <w:rFonts w:ascii="Segoe UI" w:eastAsia="宋体" w:hAnsi="Segoe UI" w:cs="Segoe UI"/>
            <w:kern w:val="0"/>
            <w:szCs w:val="21"/>
          </w:rPr>
          <w:t>第二种方式，直接在代码中实现，但需要手动注册注销，实现如下：</w:t>
        </w:r>
        <w:r w:rsidRPr="0085376A">
          <w:rPr>
            <w:rFonts w:ascii="Segoe UI" w:eastAsia="宋体" w:hAnsi="Segoe UI" w:cs="Segoe UI"/>
            <w:kern w:val="0"/>
            <w:szCs w:val="21"/>
          </w:rPr>
          <w:br/>
          <w:t>IntentFilter filter = new IntentFilter();</w:t>
        </w:r>
        <w:r w:rsidRPr="0085376A">
          <w:rPr>
            <w:rFonts w:ascii="Segoe UI" w:eastAsia="宋体" w:hAnsi="Segoe UI" w:cs="Segoe UI"/>
            <w:kern w:val="0"/>
            <w:szCs w:val="21"/>
          </w:rPr>
          <w:br/>
          <w:t>filter.addAction(“android.intent.action.BOOT_COMPLETED”);</w:t>
        </w:r>
        <w:r w:rsidRPr="0085376A">
          <w:rPr>
            <w:rFonts w:ascii="Segoe UI" w:eastAsia="宋体" w:hAnsi="Segoe UI" w:cs="Segoe UI"/>
            <w:kern w:val="0"/>
            <w:szCs w:val="21"/>
          </w:rPr>
          <w:br/>
          <w:t>registerReceiver(mEvtReceiver, filter); //</w:t>
        </w:r>
        <w:r w:rsidRPr="0085376A">
          <w:rPr>
            <w:rFonts w:ascii="Segoe UI" w:eastAsia="宋体" w:hAnsi="Segoe UI" w:cs="Segoe UI"/>
            <w:kern w:val="0"/>
            <w:szCs w:val="21"/>
          </w:rPr>
          <w:t>这时注册了一个</w:t>
        </w:r>
        <w:r w:rsidRPr="0085376A">
          <w:rPr>
            <w:rFonts w:ascii="Segoe UI" w:eastAsia="宋体" w:hAnsi="Segoe UI" w:cs="Segoe UI"/>
            <w:kern w:val="0"/>
            <w:szCs w:val="21"/>
          </w:rPr>
          <w:t>recevier ,</w:t>
        </w:r>
        <w:r w:rsidRPr="0085376A">
          <w:rPr>
            <w:rFonts w:ascii="Segoe UI" w:eastAsia="宋体" w:hAnsi="Segoe UI" w:cs="Segoe UI"/>
            <w:kern w:val="0"/>
            <w:szCs w:val="21"/>
          </w:rPr>
          <w:t>名为</w:t>
        </w:r>
        <w:r w:rsidRPr="0085376A">
          <w:rPr>
            <w:rFonts w:ascii="Segoe UI" w:eastAsia="宋体" w:hAnsi="Segoe UI" w:cs="Segoe UI"/>
            <w:kern w:val="0"/>
            <w:szCs w:val="21"/>
          </w:rPr>
          <w:t>mEvtReceiver</w:t>
        </w:r>
        <w:r w:rsidRPr="0085376A">
          <w:rPr>
            <w:rFonts w:ascii="Segoe UI" w:eastAsia="宋体" w:hAnsi="Segoe UI" w:cs="Segoe UI"/>
            <w:kern w:val="0"/>
            <w:szCs w:val="21"/>
          </w:rPr>
          <w:t>，然后同样用上面的方法以重写</w:t>
        </w:r>
        <w:r w:rsidRPr="0085376A">
          <w:rPr>
            <w:rFonts w:ascii="Segoe UI" w:eastAsia="宋体" w:hAnsi="Segoe UI" w:cs="Segoe UI"/>
            <w:kern w:val="0"/>
            <w:szCs w:val="21"/>
          </w:rPr>
          <w:t>onReceiver</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最后在程序的</w:t>
        </w:r>
        <w:r w:rsidRPr="0085376A">
          <w:rPr>
            <w:rFonts w:ascii="Segoe UI" w:eastAsia="宋体" w:hAnsi="Segoe UI" w:cs="Segoe UI"/>
            <w:kern w:val="0"/>
            <w:szCs w:val="21"/>
          </w:rPr>
          <w:t>onDestroy</w:t>
        </w:r>
        <w:r w:rsidRPr="0085376A">
          <w:rPr>
            <w:rFonts w:ascii="Segoe UI" w:eastAsia="宋体" w:hAnsi="Segoe UI" w:cs="Segoe UI"/>
            <w:kern w:val="0"/>
            <w:szCs w:val="21"/>
          </w:rPr>
          <w:t>中要注销广播，实现如下：</w:t>
        </w:r>
        <w:r w:rsidRPr="0085376A">
          <w:rPr>
            <w:rFonts w:ascii="Segoe UI" w:eastAsia="宋体" w:hAnsi="Segoe UI" w:cs="Segoe UI"/>
            <w:kern w:val="0"/>
            <w:szCs w:val="21"/>
          </w:rPr>
          <w:br/>
          <w:t>@Override</w:t>
        </w:r>
        <w:r w:rsidRPr="0085376A">
          <w:rPr>
            <w:rFonts w:ascii="Segoe UI" w:eastAsia="宋体" w:hAnsi="Segoe UI" w:cs="Segoe UI"/>
            <w:kern w:val="0"/>
            <w:szCs w:val="21"/>
          </w:rPr>
          <w:br/>
          <w:t>public void onDestroy() {</w:t>
        </w:r>
        <w:r w:rsidRPr="0085376A">
          <w:rPr>
            <w:rFonts w:ascii="Segoe UI" w:eastAsia="宋体" w:hAnsi="Segoe UI" w:cs="Segoe UI"/>
            <w:kern w:val="0"/>
            <w:szCs w:val="21"/>
          </w:rPr>
          <w:br/>
          <w:t>super.onDestroy();</w:t>
        </w:r>
        <w:r w:rsidRPr="0085376A">
          <w:rPr>
            <w:rFonts w:ascii="Segoe UI" w:eastAsia="宋体" w:hAnsi="Segoe UI" w:cs="Segoe UI"/>
            <w:kern w:val="0"/>
            <w:szCs w:val="21"/>
          </w:rPr>
          <w:br/>
          <w:t>unregisterReceiver(mPlayerEvtReceiver);</w:t>
        </w:r>
        <w:r w:rsidRPr="0085376A">
          <w:rPr>
            <w:rFonts w:ascii="Segoe UI" w:eastAsia="宋体" w:hAnsi="Segoe UI" w:cs="Segoe UI"/>
            <w:kern w:val="0"/>
            <w:szCs w:val="21"/>
          </w:rPr>
          <w:br/>
          <w:t>}</w:t>
        </w:r>
        <w:r w:rsidRPr="0085376A">
          <w:rPr>
            <w:rFonts w:ascii="Segoe UI" w:eastAsia="宋体" w:hAnsi="Segoe UI" w:cs="Segoe UI"/>
            <w:kern w:val="0"/>
            <w:szCs w:val="21"/>
          </w:rPr>
          <w:br/>
          <w:t>Android</w:t>
        </w:r>
        <w:r w:rsidRPr="0085376A">
          <w:rPr>
            <w:rFonts w:ascii="Segoe UI" w:eastAsia="宋体" w:hAnsi="Segoe UI" w:cs="Segoe UI"/>
            <w:kern w:val="0"/>
            <w:szCs w:val="21"/>
          </w:rPr>
          <w:t>系统中的广播是广泛用于应用程序之间通信的一种手段，它类似于事件处理机制，不同的地方就是广播的处理是系统级别的事件处理过程（一般事件处理是控件级别的）。在此过程中仍然是离不开</w:t>
        </w:r>
        <w:r w:rsidRPr="0085376A">
          <w:rPr>
            <w:rFonts w:ascii="Segoe UI" w:eastAsia="宋体" w:hAnsi="Segoe UI" w:cs="Segoe UI"/>
            <w:kern w:val="0"/>
            <w:szCs w:val="21"/>
          </w:rPr>
          <w:t>Intent</w:t>
        </w:r>
        <w:r w:rsidRPr="0085376A">
          <w:rPr>
            <w:rFonts w:ascii="Segoe UI" w:eastAsia="宋体" w:hAnsi="Segoe UI" w:cs="Segoe UI"/>
            <w:kern w:val="0"/>
            <w:szCs w:val="21"/>
          </w:rPr>
          <w:t>对象，理解广播事件的处理过程，灵活运用广播处理机制，在关键之处往往能实现特别的效果，</w:t>
        </w:r>
        <w:r w:rsidRPr="0085376A">
          <w:rPr>
            <w:rFonts w:ascii="Segoe UI" w:eastAsia="宋体" w:hAnsi="Segoe UI" w:cs="Segoe UI"/>
            <w:kern w:val="0"/>
            <w:szCs w:val="21"/>
          </w:rPr>
          <w:br/>
        </w:r>
        <w:r w:rsidRPr="0085376A">
          <w:rPr>
            <w:rFonts w:ascii="Segoe UI" w:eastAsia="宋体" w:hAnsi="Segoe UI" w:cs="Segoe UI"/>
            <w:kern w:val="0"/>
            <w:szCs w:val="21"/>
          </w:rPr>
          <w:t>在</w:t>
        </w:r>
        <w:r w:rsidRPr="0085376A">
          <w:rPr>
            <w:rFonts w:ascii="Segoe UI" w:eastAsia="宋体" w:hAnsi="Segoe UI" w:cs="Segoe UI"/>
            <w:kern w:val="0"/>
            <w:szCs w:val="21"/>
          </w:rPr>
          <w:t xml:space="preserve">Android </w:t>
        </w:r>
        <w:r w:rsidRPr="0085376A">
          <w:rPr>
            <w:rFonts w:ascii="Segoe UI" w:eastAsia="宋体" w:hAnsi="Segoe UI" w:cs="Segoe UI"/>
            <w:kern w:val="0"/>
            <w:szCs w:val="21"/>
          </w:rPr>
          <w:t>中如果要发送一个广播必须使用</w:t>
        </w:r>
        <w:r w:rsidRPr="0085376A">
          <w:rPr>
            <w:rFonts w:ascii="Segoe UI" w:eastAsia="宋体" w:hAnsi="Segoe UI" w:cs="Segoe UI"/>
            <w:kern w:val="0"/>
            <w:szCs w:val="21"/>
          </w:rPr>
          <w:t xml:space="preserve">sendBroadCast </w:t>
        </w:r>
        <w:r w:rsidRPr="0085376A">
          <w:rPr>
            <w:rFonts w:ascii="Segoe UI" w:eastAsia="宋体" w:hAnsi="Segoe UI" w:cs="Segoe UI"/>
            <w:kern w:val="0"/>
            <w:szCs w:val="21"/>
          </w:rPr>
          <w:t>向系统发送对其感兴趣的广播接收器中。</w:t>
        </w:r>
        <w:r w:rsidRPr="0085376A">
          <w:rPr>
            <w:rFonts w:ascii="Segoe UI" w:eastAsia="宋体" w:hAnsi="Segoe UI" w:cs="Segoe UI"/>
            <w:kern w:val="0"/>
            <w:szCs w:val="21"/>
          </w:rPr>
          <w:br/>
        </w:r>
        <w:r w:rsidRPr="0085376A">
          <w:rPr>
            <w:rFonts w:ascii="Segoe UI" w:eastAsia="宋体" w:hAnsi="Segoe UI" w:cs="Segoe UI"/>
            <w:kern w:val="0"/>
            <w:szCs w:val="21"/>
          </w:rPr>
          <w:t>使用广播必须要有一个</w:t>
        </w:r>
        <w:r w:rsidRPr="0085376A">
          <w:rPr>
            <w:rFonts w:ascii="Segoe UI" w:eastAsia="宋体" w:hAnsi="Segoe UI" w:cs="Segoe UI"/>
            <w:kern w:val="0"/>
            <w:szCs w:val="21"/>
          </w:rPr>
          <w:t xml:space="preserve">intent </w:t>
        </w:r>
        <w:r w:rsidRPr="0085376A">
          <w:rPr>
            <w:rFonts w:ascii="Segoe UI" w:eastAsia="宋体" w:hAnsi="Segoe UI" w:cs="Segoe UI"/>
            <w:kern w:val="0"/>
            <w:szCs w:val="21"/>
          </w:rPr>
          <w:t>对象必设置其</w:t>
        </w:r>
        <w:r w:rsidRPr="0085376A">
          <w:rPr>
            <w:rFonts w:ascii="Segoe UI" w:eastAsia="宋体" w:hAnsi="Segoe UI" w:cs="Segoe UI"/>
            <w:kern w:val="0"/>
            <w:szCs w:val="21"/>
          </w:rPr>
          <w:t>action</w:t>
        </w:r>
        <w:r w:rsidRPr="0085376A">
          <w:rPr>
            <w:rFonts w:ascii="Segoe UI" w:eastAsia="宋体" w:hAnsi="Segoe UI" w:cs="Segoe UI"/>
            <w:kern w:val="0"/>
            <w:szCs w:val="21"/>
          </w:rPr>
          <w:t>动作对象</w:t>
        </w:r>
        <w:r w:rsidRPr="0085376A">
          <w:rPr>
            <w:rFonts w:ascii="Segoe UI" w:eastAsia="宋体" w:hAnsi="Segoe UI" w:cs="Segoe UI"/>
            <w:kern w:val="0"/>
            <w:szCs w:val="21"/>
          </w:rPr>
          <w:br/>
        </w:r>
        <w:r w:rsidRPr="0085376A">
          <w:rPr>
            <w:rFonts w:ascii="Segoe UI" w:eastAsia="宋体" w:hAnsi="Segoe UI" w:cs="Segoe UI"/>
            <w:kern w:val="0"/>
            <w:szCs w:val="21"/>
          </w:rPr>
          <w:t>使用广播必须在配置文件中显式的指明该广播对象</w:t>
        </w:r>
        <w:r w:rsidRPr="0085376A">
          <w:rPr>
            <w:rFonts w:ascii="Segoe UI" w:eastAsia="宋体" w:hAnsi="Segoe UI" w:cs="Segoe UI"/>
            <w:kern w:val="0"/>
            <w:szCs w:val="21"/>
          </w:rPr>
          <w:br/>
        </w:r>
        <w:r w:rsidRPr="0085376A">
          <w:rPr>
            <w:rFonts w:ascii="Segoe UI" w:eastAsia="宋体" w:hAnsi="Segoe UI" w:cs="Segoe UI"/>
            <w:kern w:val="0"/>
            <w:szCs w:val="21"/>
          </w:rPr>
          <w:t>每次接收广播都会重新生成一个接收广播的对象</w:t>
        </w:r>
        <w:r w:rsidRPr="0085376A">
          <w:rPr>
            <w:rFonts w:ascii="Segoe UI" w:eastAsia="宋体" w:hAnsi="Segoe UI" w:cs="Segoe UI"/>
            <w:kern w:val="0"/>
            <w:szCs w:val="21"/>
          </w:rPr>
          <w:br/>
        </w:r>
        <w:r w:rsidRPr="0085376A">
          <w:rPr>
            <w:rFonts w:ascii="Segoe UI" w:eastAsia="宋体" w:hAnsi="Segoe UI" w:cs="Segoe UI"/>
            <w:kern w:val="0"/>
            <w:szCs w:val="21"/>
          </w:rPr>
          <w:t>在</w:t>
        </w:r>
        <w:r w:rsidRPr="0085376A">
          <w:rPr>
            <w:rFonts w:ascii="Segoe UI" w:eastAsia="宋体" w:hAnsi="Segoe UI" w:cs="Segoe UI"/>
            <w:kern w:val="0"/>
            <w:szCs w:val="21"/>
          </w:rPr>
          <w:t xml:space="preserve">BroadCast </w:t>
        </w:r>
        <w:r w:rsidRPr="0085376A">
          <w:rPr>
            <w:rFonts w:ascii="Segoe UI" w:eastAsia="宋体" w:hAnsi="Segoe UI" w:cs="Segoe UI"/>
            <w:kern w:val="0"/>
            <w:szCs w:val="21"/>
          </w:rPr>
          <w:t>中尽量不要处理太多逻辑问题，建议复杂的逻辑交给</w:t>
        </w:r>
        <w:r w:rsidRPr="0085376A">
          <w:rPr>
            <w:rFonts w:ascii="Segoe UI" w:eastAsia="宋体" w:hAnsi="Segoe UI" w:cs="Segoe UI"/>
            <w:kern w:val="0"/>
            <w:szCs w:val="21"/>
          </w:rPr>
          <w:t xml:space="preserve">Activity </w:t>
        </w:r>
        <w:r w:rsidRPr="0085376A">
          <w:rPr>
            <w:rFonts w:ascii="Segoe UI" w:eastAsia="宋体" w:hAnsi="Segoe UI" w:cs="Segoe UI"/>
            <w:kern w:val="0"/>
            <w:szCs w:val="21"/>
          </w:rPr>
          <w:t>或者</w:t>
        </w:r>
        <w:r w:rsidRPr="0085376A">
          <w:rPr>
            <w:rFonts w:ascii="Segoe UI" w:eastAsia="宋体" w:hAnsi="Segoe UI" w:cs="Segoe UI"/>
            <w:kern w:val="0"/>
            <w:szCs w:val="21"/>
          </w:rPr>
          <w:t xml:space="preserve"> Service </w:t>
        </w:r>
        <w:r w:rsidRPr="0085376A">
          <w:rPr>
            <w:rFonts w:ascii="Segoe UI" w:eastAsia="宋体" w:hAnsi="Segoe UI" w:cs="Segoe UI"/>
            <w:kern w:val="0"/>
            <w:szCs w:val="21"/>
          </w:rPr>
          <w:t>去处理</w:t>
        </w:r>
        <w:r w:rsidRPr="0085376A">
          <w:rPr>
            <w:rFonts w:ascii="Segoe UI" w:eastAsia="宋体" w:hAnsi="Segoe UI" w:cs="Segoe UI"/>
            <w:kern w:val="0"/>
            <w:szCs w:val="21"/>
          </w:rPr>
          <w:br/>
        </w:r>
        <w:r w:rsidRPr="0085376A">
          <w:rPr>
            <w:rFonts w:ascii="Segoe UI" w:eastAsia="宋体" w:hAnsi="Segoe UI" w:cs="Segoe UI"/>
            <w:kern w:val="0"/>
            <w:szCs w:val="21"/>
          </w:rPr>
          <w:t>转自：</w:t>
        </w:r>
        <w:r w:rsidRPr="0085376A">
          <w:rPr>
            <w:rFonts w:ascii="Segoe UI" w:eastAsia="宋体" w:hAnsi="Segoe UI" w:cs="Segoe UI"/>
            <w:kern w:val="0"/>
            <w:szCs w:val="21"/>
          </w:rPr>
          <w:t>http://www.dengdeng.name/u/deng/archives/2010/92.html</w:t>
        </w:r>
        <w:r w:rsidRPr="0085376A">
          <w:rPr>
            <w:rFonts w:ascii="Segoe UI" w:eastAsia="宋体" w:hAnsi="Segoe UI" w:cs="Segoe UI"/>
            <w:kern w:val="0"/>
            <w:szCs w:val="21"/>
          </w:rPr>
          <w:br/>
        </w:r>
        <w:r w:rsidRPr="0085376A">
          <w:rPr>
            <w:rFonts w:ascii="Segoe UI" w:eastAsia="宋体" w:hAnsi="Segoe UI" w:cs="Segoe UI"/>
            <w:kern w:val="0"/>
            <w:szCs w:val="21"/>
          </w:rPr>
          <w:br/>
          <w:t>http://www.cnblogs.com/TerryBlog/archive/2010/08/16/1801016.html</w:t>
        </w:r>
        <w:r w:rsidRPr="0085376A">
          <w:rPr>
            <w:rFonts w:ascii="Segoe UI" w:eastAsia="宋体" w:hAnsi="Segoe UI" w:cs="Segoe UI"/>
            <w:kern w:val="0"/>
            <w:szCs w:val="21"/>
          </w:rPr>
          <w:br/>
        </w:r>
        <w:r w:rsidRPr="0085376A">
          <w:rPr>
            <w:rFonts w:ascii="Segoe UI" w:eastAsia="宋体" w:hAnsi="Segoe UI" w:cs="Segoe UI"/>
            <w:kern w:val="0"/>
            <w:szCs w:val="21"/>
          </w:rPr>
          <w:br/>
          <w:t xml:space="preserve">19. </w:t>
        </w:r>
        <w:r w:rsidRPr="0085376A">
          <w:rPr>
            <w:rFonts w:ascii="Segoe UI" w:eastAsia="宋体" w:hAnsi="Segoe UI" w:cs="Segoe UI"/>
            <w:kern w:val="0"/>
            <w:szCs w:val="21"/>
          </w:rPr>
          <w:t>请解释下在单线程模型中</w:t>
        </w:r>
        <w:r w:rsidRPr="0085376A">
          <w:rPr>
            <w:rFonts w:ascii="Segoe UI" w:eastAsia="宋体" w:hAnsi="Segoe UI" w:cs="Segoe UI"/>
            <w:kern w:val="0"/>
            <w:szCs w:val="21"/>
          </w:rPr>
          <w:t>Message</w:t>
        </w:r>
        <w:r w:rsidRPr="0085376A">
          <w:rPr>
            <w:rFonts w:ascii="Segoe UI" w:eastAsia="宋体" w:hAnsi="Segoe UI" w:cs="Segoe UI"/>
            <w:kern w:val="0"/>
            <w:szCs w:val="21"/>
          </w:rPr>
          <w:t>、</w:t>
        </w:r>
        <w:r w:rsidRPr="0085376A">
          <w:rPr>
            <w:rFonts w:ascii="Segoe UI" w:eastAsia="宋体" w:hAnsi="Segoe UI" w:cs="Segoe UI"/>
            <w:kern w:val="0"/>
            <w:szCs w:val="21"/>
          </w:rPr>
          <w:t>Handler</w:t>
        </w:r>
        <w:r w:rsidRPr="0085376A">
          <w:rPr>
            <w:rFonts w:ascii="Segoe UI" w:eastAsia="宋体" w:hAnsi="Segoe UI" w:cs="Segoe UI"/>
            <w:kern w:val="0"/>
            <w:szCs w:val="21"/>
          </w:rPr>
          <w:t>、</w:t>
        </w:r>
        <w:r w:rsidRPr="0085376A">
          <w:rPr>
            <w:rFonts w:ascii="Segoe UI" w:eastAsia="宋体" w:hAnsi="Segoe UI" w:cs="Segoe UI"/>
            <w:kern w:val="0"/>
            <w:szCs w:val="21"/>
          </w:rPr>
          <w:t>Message Queue</w:t>
        </w:r>
        <w:r w:rsidRPr="0085376A">
          <w:rPr>
            <w:rFonts w:ascii="Segoe UI" w:eastAsia="宋体" w:hAnsi="Segoe UI" w:cs="Segoe UI"/>
            <w:kern w:val="0"/>
            <w:szCs w:val="21"/>
          </w:rPr>
          <w:t>、</w:t>
        </w:r>
        <w:r w:rsidRPr="0085376A">
          <w:rPr>
            <w:rFonts w:ascii="Segoe UI" w:eastAsia="宋体" w:hAnsi="Segoe UI" w:cs="Segoe UI"/>
            <w:kern w:val="0"/>
            <w:szCs w:val="21"/>
          </w:rPr>
          <w:t>Looper</w:t>
        </w:r>
        <w:r w:rsidRPr="0085376A">
          <w:rPr>
            <w:rFonts w:ascii="Segoe UI" w:eastAsia="宋体" w:hAnsi="Segoe UI" w:cs="Segoe UI"/>
            <w:kern w:val="0"/>
            <w:szCs w:val="21"/>
          </w:rPr>
          <w:t>之间的关系。</w:t>
        </w:r>
        <w:r w:rsidRPr="0085376A">
          <w:rPr>
            <w:rFonts w:ascii="Segoe UI" w:eastAsia="宋体" w:hAnsi="Segoe UI" w:cs="Segoe UI"/>
            <w:kern w:val="0"/>
            <w:szCs w:val="21"/>
          </w:rPr>
          <w:br/>
        </w:r>
        <w:r w:rsidRPr="0085376A">
          <w:rPr>
            <w:rFonts w:ascii="Segoe UI" w:eastAsia="宋体" w:hAnsi="Segoe UI" w:cs="Segoe UI"/>
            <w:kern w:val="0"/>
            <w:szCs w:val="21"/>
          </w:rPr>
          <w:t>简单的说，</w:t>
        </w:r>
        <w:r w:rsidRPr="0085376A">
          <w:rPr>
            <w:rFonts w:ascii="Segoe UI" w:eastAsia="宋体" w:hAnsi="Segoe UI" w:cs="Segoe UI"/>
            <w:kern w:val="0"/>
            <w:szCs w:val="21"/>
          </w:rPr>
          <w:t>Handler</w:t>
        </w:r>
        <w:r w:rsidRPr="0085376A">
          <w:rPr>
            <w:rFonts w:ascii="Segoe UI" w:eastAsia="宋体" w:hAnsi="Segoe UI" w:cs="Segoe UI"/>
            <w:kern w:val="0"/>
            <w:szCs w:val="21"/>
          </w:rPr>
          <w:t>获取当前线程中的</w:t>
        </w:r>
        <w:r w:rsidRPr="0085376A">
          <w:rPr>
            <w:rFonts w:ascii="Segoe UI" w:eastAsia="宋体" w:hAnsi="Segoe UI" w:cs="Segoe UI"/>
            <w:kern w:val="0"/>
            <w:szCs w:val="21"/>
          </w:rPr>
          <w:t>looper</w:t>
        </w:r>
        <w:r w:rsidRPr="0085376A">
          <w:rPr>
            <w:rFonts w:ascii="Segoe UI" w:eastAsia="宋体" w:hAnsi="Segoe UI" w:cs="Segoe UI"/>
            <w:kern w:val="0"/>
            <w:szCs w:val="21"/>
          </w:rPr>
          <w:t>对象，</w:t>
        </w:r>
        <w:r w:rsidRPr="0085376A">
          <w:rPr>
            <w:rFonts w:ascii="Segoe UI" w:eastAsia="宋体" w:hAnsi="Segoe UI" w:cs="Segoe UI"/>
            <w:kern w:val="0"/>
            <w:szCs w:val="21"/>
          </w:rPr>
          <w:t>looper</w:t>
        </w:r>
        <w:r w:rsidRPr="0085376A">
          <w:rPr>
            <w:rFonts w:ascii="Segoe UI" w:eastAsia="宋体" w:hAnsi="Segoe UI" w:cs="Segoe UI"/>
            <w:kern w:val="0"/>
            <w:szCs w:val="21"/>
          </w:rPr>
          <w:t>用来从存放</w:t>
        </w:r>
        <w:r w:rsidRPr="0085376A">
          <w:rPr>
            <w:rFonts w:ascii="Segoe UI" w:eastAsia="宋体" w:hAnsi="Segoe UI" w:cs="Segoe UI"/>
            <w:kern w:val="0"/>
            <w:szCs w:val="21"/>
          </w:rPr>
          <w:t>Message</w:t>
        </w:r>
        <w:r w:rsidRPr="0085376A">
          <w:rPr>
            <w:rFonts w:ascii="Segoe UI" w:eastAsia="宋体" w:hAnsi="Segoe UI" w:cs="Segoe UI"/>
            <w:kern w:val="0"/>
            <w:szCs w:val="21"/>
          </w:rPr>
          <w:t>的</w:t>
        </w:r>
        <w:r w:rsidRPr="0085376A">
          <w:rPr>
            <w:rFonts w:ascii="Segoe UI" w:eastAsia="宋体" w:hAnsi="Segoe UI" w:cs="Segoe UI"/>
            <w:kern w:val="0"/>
            <w:szCs w:val="21"/>
          </w:rPr>
          <w:t>MessageQueue</w:t>
        </w:r>
        <w:r w:rsidRPr="0085376A">
          <w:rPr>
            <w:rFonts w:ascii="Segoe UI" w:eastAsia="宋体" w:hAnsi="Segoe UI" w:cs="Segoe UI"/>
            <w:kern w:val="0"/>
            <w:szCs w:val="21"/>
          </w:rPr>
          <w:t>中取出</w:t>
        </w:r>
        <w:r w:rsidRPr="0085376A">
          <w:rPr>
            <w:rFonts w:ascii="Segoe UI" w:eastAsia="宋体" w:hAnsi="Segoe UI" w:cs="Segoe UI"/>
            <w:kern w:val="0"/>
            <w:szCs w:val="21"/>
          </w:rPr>
          <w:t>Message</w:t>
        </w:r>
        <w:r w:rsidRPr="0085376A">
          <w:rPr>
            <w:rFonts w:ascii="Segoe UI" w:eastAsia="宋体" w:hAnsi="Segoe UI" w:cs="Segoe UI"/>
            <w:kern w:val="0"/>
            <w:szCs w:val="21"/>
          </w:rPr>
          <w:t>，再有</w:t>
        </w:r>
        <w:r w:rsidRPr="0085376A">
          <w:rPr>
            <w:rFonts w:ascii="Segoe UI" w:eastAsia="宋体" w:hAnsi="Segoe UI" w:cs="Segoe UI"/>
            <w:kern w:val="0"/>
            <w:szCs w:val="21"/>
          </w:rPr>
          <w:t>Handler</w:t>
        </w:r>
        <w:r w:rsidRPr="0085376A">
          <w:rPr>
            <w:rFonts w:ascii="Segoe UI" w:eastAsia="宋体" w:hAnsi="Segoe UI" w:cs="Segoe UI"/>
            <w:kern w:val="0"/>
            <w:szCs w:val="21"/>
          </w:rPr>
          <w:t>进行</w:t>
        </w:r>
        <w:r w:rsidRPr="0085376A">
          <w:rPr>
            <w:rFonts w:ascii="Segoe UI" w:eastAsia="宋体" w:hAnsi="Segoe UI" w:cs="Segoe UI"/>
            <w:kern w:val="0"/>
            <w:szCs w:val="21"/>
          </w:rPr>
          <w:t>Message</w:t>
        </w:r>
        <w:r w:rsidRPr="0085376A">
          <w:rPr>
            <w:rFonts w:ascii="Segoe UI" w:eastAsia="宋体" w:hAnsi="Segoe UI" w:cs="Segoe UI"/>
            <w:kern w:val="0"/>
            <w:szCs w:val="21"/>
          </w:rPr>
          <w:t>的分发和处理</w:t>
        </w:r>
        <w:r w:rsidRPr="0085376A">
          <w:rPr>
            <w:rFonts w:ascii="Segoe UI" w:eastAsia="宋体" w:hAnsi="Segoe UI" w:cs="Segoe UI"/>
            <w:kern w:val="0"/>
            <w:szCs w:val="21"/>
          </w:rPr>
          <w:br/>
        </w:r>
        <w:r w:rsidRPr="0085376A">
          <w:rPr>
            <w:rFonts w:ascii="Segoe UI" w:eastAsia="宋体" w:hAnsi="Segoe UI" w:cs="Segoe UI"/>
            <w:kern w:val="0"/>
            <w:szCs w:val="21"/>
          </w:rPr>
          <w:t>参见：</w:t>
        </w:r>
        <w:r w:rsidRPr="0085376A">
          <w:rPr>
            <w:rFonts w:ascii="Segoe UI" w:eastAsia="宋体" w:hAnsi="Segoe UI" w:cs="Segoe UI"/>
            <w:kern w:val="0"/>
            <w:szCs w:val="21"/>
          </w:rPr>
          <w:t>http://hi.baidu.com/%C1%F7%C0˲%BB%D0%DD/blog/item/4e576b7c58d742360cd7dac9.html</w:t>
        </w:r>
        <w:r w:rsidRPr="0085376A">
          <w:rPr>
            <w:rFonts w:ascii="Segoe UI" w:eastAsia="宋体" w:hAnsi="Segoe UI" w:cs="Segoe UI"/>
            <w:kern w:val="0"/>
            <w:szCs w:val="21"/>
          </w:rPr>
          <w:br/>
        </w:r>
        <w:r w:rsidRPr="0085376A">
          <w:rPr>
            <w:rFonts w:ascii="Segoe UI" w:eastAsia="宋体" w:hAnsi="Segoe UI" w:cs="Segoe UI"/>
            <w:kern w:val="0"/>
            <w:szCs w:val="21"/>
          </w:rPr>
          <w:br/>
          <w:t>http://blog.csdn.net/xuxinyl/archive/2010/12/25/6097560.aspx</w:t>
        </w:r>
        <w:r w:rsidRPr="0085376A">
          <w:rPr>
            <w:rFonts w:ascii="Segoe UI" w:eastAsia="宋体" w:hAnsi="Segoe UI" w:cs="Segoe UI"/>
            <w:kern w:val="0"/>
            <w:szCs w:val="21"/>
          </w:rPr>
          <w:br/>
        </w:r>
        <w:r w:rsidRPr="0085376A">
          <w:rPr>
            <w:rFonts w:ascii="Segoe UI" w:eastAsia="宋体" w:hAnsi="Segoe UI" w:cs="Segoe UI"/>
            <w:kern w:val="0"/>
            <w:szCs w:val="21"/>
          </w:rPr>
          <w:lastRenderedPageBreak/>
          <w:br/>
          <w:t>20. AIDL</w:t>
        </w:r>
        <w:r w:rsidRPr="0085376A">
          <w:rPr>
            <w:rFonts w:ascii="Segoe UI" w:eastAsia="宋体" w:hAnsi="Segoe UI" w:cs="Segoe UI"/>
            <w:kern w:val="0"/>
            <w:szCs w:val="21"/>
          </w:rPr>
          <w:t>的全称是什么</w:t>
        </w:r>
        <w:r w:rsidRPr="0085376A">
          <w:rPr>
            <w:rFonts w:ascii="Segoe UI" w:eastAsia="宋体" w:hAnsi="Segoe UI" w:cs="Segoe UI"/>
            <w:kern w:val="0"/>
            <w:szCs w:val="21"/>
          </w:rPr>
          <w:t>?</w:t>
        </w:r>
        <w:r w:rsidRPr="0085376A">
          <w:rPr>
            <w:rFonts w:ascii="Segoe UI" w:eastAsia="宋体" w:hAnsi="Segoe UI" w:cs="Segoe UI"/>
            <w:kern w:val="0"/>
            <w:szCs w:val="21"/>
          </w:rPr>
          <w:t>如何工作</w:t>
        </w:r>
        <w:r w:rsidRPr="0085376A">
          <w:rPr>
            <w:rFonts w:ascii="Segoe UI" w:eastAsia="宋体" w:hAnsi="Segoe UI" w:cs="Segoe UI"/>
            <w:kern w:val="0"/>
            <w:szCs w:val="21"/>
          </w:rPr>
          <w:t>?</w:t>
        </w:r>
        <w:r w:rsidRPr="0085376A">
          <w:rPr>
            <w:rFonts w:ascii="Segoe UI" w:eastAsia="宋体" w:hAnsi="Segoe UI" w:cs="Segoe UI"/>
            <w:kern w:val="0"/>
            <w:szCs w:val="21"/>
          </w:rPr>
          <w:t>能处理哪些类型的数据</w:t>
        </w:r>
        <w:r w:rsidRPr="0085376A">
          <w:rPr>
            <w:rFonts w:ascii="Segoe UI" w:eastAsia="宋体" w:hAnsi="Segoe UI" w:cs="Segoe UI"/>
            <w:kern w:val="0"/>
            <w:szCs w:val="21"/>
          </w:rPr>
          <w:t>?</w:t>
        </w:r>
        <w:r w:rsidRPr="0085376A">
          <w:rPr>
            <w:rFonts w:ascii="Segoe UI" w:eastAsia="宋体" w:hAnsi="Segoe UI" w:cs="Segoe UI"/>
            <w:kern w:val="0"/>
            <w:szCs w:val="21"/>
          </w:rPr>
          <w:br/>
          <w:t>AIDL</w:t>
        </w:r>
        <w:r w:rsidRPr="0085376A">
          <w:rPr>
            <w:rFonts w:ascii="Segoe UI" w:eastAsia="宋体" w:hAnsi="Segoe UI" w:cs="Segoe UI"/>
            <w:kern w:val="0"/>
            <w:szCs w:val="21"/>
          </w:rPr>
          <w:t>全称</w:t>
        </w:r>
        <w:r w:rsidRPr="0085376A">
          <w:rPr>
            <w:rFonts w:ascii="Segoe UI" w:eastAsia="宋体" w:hAnsi="Segoe UI" w:cs="Segoe UI"/>
            <w:kern w:val="0"/>
            <w:szCs w:val="21"/>
          </w:rPr>
          <w:t>Android Interface Definition Language</w:t>
        </w:r>
        <w:r w:rsidRPr="0085376A">
          <w:rPr>
            <w:rFonts w:ascii="Segoe UI" w:eastAsia="宋体" w:hAnsi="Segoe UI" w:cs="Segoe UI"/>
            <w:kern w:val="0"/>
            <w:szCs w:val="21"/>
          </w:rPr>
          <w:t>（</w:t>
        </w:r>
        <w:r w:rsidRPr="0085376A">
          <w:rPr>
            <w:rFonts w:ascii="Segoe UI" w:eastAsia="宋体" w:hAnsi="Segoe UI" w:cs="Segoe UI"/>
            <w:kern w:val="0"/>
            <w:szCs w:val="21"/>
          </w:rPr>
          <w:t>AndRoid</w:t>
        </w:r>
        <w:r w:rsidRPr="0085376A">
          <w:rPr>
            <w:rFonts w:ascii="Segoe UI" w:eastAsia="宋体" w:hAnsi="Segoe UI" w:cs="Segoe UI"/>
            <w:kern w:val="0"/>
            <w:szCs w:val="21"/>
          </w:rPr>
          <w:t>接口描述语言）</w:t>
        </w:r>
        <w:r w:rsidRPr="0085376A">
          <w:rPr>
            <w:rFonts w:ascii="Segoe UI" w:eastAsia="宋体" w:hAnsi="Segoe UI" w:cs="Segoe UI"/>
            <w:kern w:val="0"/>
            <w:szCs w:val="21"/>
          </w:rPr>
          <w:t xml:space="preserve"> </w:t>
        </w:r>
        <w:r w:rsidRPr="0085376A">
          <w:rPr>
            <w:rFonts w:ascii="Segoe UI" w:eastAsia="宋体" w:hAnsi="Segoe UI" w:cs="Segoe UI"/>
            <w:kern w:val="0"/>
            <w:szCs w:val="21"/>
          </w:rPr>
          <w:t>是一种借口描述语言</w:t>
        </w:r>
        <w:r w:rsidRPr="0085376A">
          <w:rPr>
            <w:rFonts w:ascii="Segoe UI" w:eastAsia="宋体" w:hAnsi="Segoe UI" w:cs="Segoe UI"/>
            <w:kern w:val="0"/>
            <w:szCs w:val="21"/>
          </w:rPr>
          <w:t xml:space="preserve">; </w:t>
        </w:r>
        <w:r w:rsidRPr="0085376A">
          <w:rPr>
            <w:rFonts w:ascii="Segoe UI" w:eastAsia="宋体" w:hAnsi="Segoe UI" w:cs="Segoe UI"/>
            <w:kern w:val="0"/>
            <w:szCs w:val="21"/>
          </w:rPr>
          <w:t>编译器可以通过</w:t>
        </w:r>
        <w:r w:rsidRPr="0085376A">
          <w:rPr>
            <w:rFonts w:ascii="Segoe UI" w:eastAsia="宋体" w:hAnsi="Segoe UI" w:cs="Segoe UI"/>
            <w:kern w:val="0"/>
            <w:szCs w:val="21"/>
          </w:rPr>
          <w:t>aidl</w:t>
        </w:r>
        <w:r w:rsidRPr="0085376A">
          <w:rPr>
            <w:rFonts w:ascii="Segoe UI" w:eastAsia="宋体" w:hAnsi="Segoe UI" w:cs="Segoe UI"/>
            <w:kern w:val="0"/>
            <w:szCs w:val="21"/>
          </w:rPr>
          <w:t>文件生成一段代码，通过预先定义的接口达到两个进程内部通信进程跨界对象访问的目的</w:t>
        </w:r>
        <w:r w:rsidRPr="0085376A">
          <w:rPr>
            <w:rFonts w:ascii="Segoe UI" w:eastAsia="宋体" w:hAnsi="Segoe UI" w:cs="Segoe UI"/>
            <w:kern w:val="0"/>
            <w:szCs w:val="21"/>
          </w:rPr>
          <w:t>.AIDL</w:t>
        </w:r>
        <w:r w:rsidRPr="0085376A">
          <w:rPr>
            <w:rFonts w:ascii="Segoe UI" w:eastAsia="宋体" w:hAnsi="Segoe UI" w:cs="Segoe UI"/>
            <w:kern w:val="0"/>
            <w:szCs w:val="21"/>
          </w:rPr>
          <w:t>的</w:t>
        </w:r>
        <w:r w:rsidRPr="0085376A">
          <w:rPr>
            <w:rFonts w:ascii="Segoe UI" w:eastAsia="宋体" w:hAnsi="Segoe UI" w:cs="Segoe UI"/>
            <w:kern w:val="0"/>
            <w:szCs w:val="21"/>
          </w:rPr>
          <w:t>IPC</w:t>
        </w:r>
        <w:r w:rsidRPr="0085376A">
          <w:rPr>
            <w:rFonts w:ascii="Segoe UI" w:eastAsia="宋体" w:hAnsi="Segoe UI" w:cs="Segoe UI"/>
            <w:kern w:val="0"/>
            <w:szCs w:val="21"/>
          </w:rPr>
          <w:t>的机制和</w:t>
        </w:r>
        <w:r w:rsidRPr="0085376A">
          <w:rPr>
            <w:rFonts w:ascii="Segoe UI" w:eastAsia="宋体" w:hAnsi="Segoe UI" w:cs="Segoe UI"/>
            <w:kern w:val="0"/>
            <w:szCs w:val="21"/>
          </w:rPr>
          <w:t>COM</w:t>
        </w:r>
        <w:r w:rsidRPr="0085376A">
          <w:rPr>
            <w:rFonts w:ascii="Segoe UI" w:eastAsia="宋体" w:hAnsi="Segoe UI" w:cs="Segoe UI"/>
            <w:kern w:val="0"/>
            <w:szCs w:val="21"/>
          </w:rPr>
          <w:t>或</w:t>
        </w:r>
        <w:r w:rsidRPr="0085376A">
          <w:rPr>
            <w:rFonts w:ascii="Segoe UI" w:eastAsia="宋体" w:hAnsi="Segoe UI" w:cs="Segoe UI"/>
            <w:kern w:val="0"/>
            <w:szCs w:val="21"/>
          </w:rPr>
          <w:t>CORBA</w:t>
        </w:r>
        <w:r w:rsidRPr="0085376A">
          <w:rPr>
            <w:rFonts w:ascii="Segoe UI" w:eastAsia="宋体" w:hAnsi="Segoe UI" w:cs="Segoe UI"/>
            <w:kern w:val="0"/>
            <w:szCs w:val="21"/>
          </w:rPr>
          <w:t>类似</w:t>
        </w:r>
        <w:r w:rsidRPr="0085376A">
          <w:rPr>
            <w:rFonts w:ascii="Segoe UI" w:eastAsia="宋体" w:hAnsi="Segoe UI" w:cs="Segoe UI"/>
            <w:kern w:val="0"/>
            <w:szCs w:val="21"/>
          </w:rPr>
          <w:t xml:space="preserve">, </w:t>
        </w:r>
        <w:r w:rsidRPr="0085376A">
          <w:rPr>
            <w:rFonts w:ascii="Segoe UI" w:eastAsia="宋体" w:hAnsi="Segoe UI" w:cs="Segoe UI"/>
            <w:kern w:val="0"/>
            <w:szCs w:val="21"/>
          </w:rPr>
          <w:t>是基于接口的，但它是轻量级的。它使用代理类在客户端和实现层间传递值</w:t>
        </w:r>
        <w:r w:rsidRPr="0085376A">
          <w:rPr>
            <w:rFonts w:ascii="Segoe UI" w:eastAsia="宋体" w:hAnsi="Segoe UI" w:cs="Segoe UI"/>
            <w:kern w:val="0"/>
            <w:szCs w:val="21"/>
          </w:rPr>
          <w:t xml:space="preserve">. </w:t>
        </w:r>
        <w:r w:rsidRPr="0085376A">
          <w:rPr>
            <w:rFonts w:ascii="Segoe UI" w:eastAsia="宋体" w:hAnsi="Segoe UI" w:cs="Segoe UI"/>
            <w:kern w:val="0"/>
            <w:szCs w:val="21"/>
          </w:rPr>
          <w:t>如果要使用</w:t>
        </w:r>
        <w:r w:rsidRPr="0085376A">
          <w:rPr>
            <w:rFonts w:ascii="Segoe UI" w:eastAsia="宋体" w:hAnsi="Segoe UI" w:cs="Segoe UI"/>
            <w:kern w:val="0"/>
            <w:szCs w:val="21"/>
          </w:rPr>
          <w:t xml:space="preserve">AIDL, </w:t>
        </w:r>
        <w:r w:rsidRPr="0085376A">
          <w:rPr>
            <w:rFonts w:ascii="Segoe UI" w:eastAsia="宋体" w:hAnsi="Segoe UI" w:cs="Segoe UI"/>
            <w:kern w:val="0"/>
            <w:szCs w:val="21"/>
          </w:rPr>
          <w:t>需要完成</w:t>
        </w:r>
        <w:r w:rsidRPr="0085376A">
          <w:rPr>
            <w:rFonts w:ascii="Segoe UI" w:eastAsia="宋体" w:hAnsi="Segoe UI" w:cs="Segoe UI"/>
            <w:kern w:val="0"/>
            <w:szCs w:val="21"/>
          </w:rPr>
          <w:t>2</w:t>
        </w:r>
        <w:r w:rsidRPr="0085376A">
          <w:rPr>
            <w:rFonts w:ascii="Segoe UI" w:eastAsia="宋体" w:hAnsi="Segoe UI" w:cs="Segoe UI"/>
            <w:kern w:val="0"/>
            <w:szCs w:val="21"/>
          </w:rPr>
          <w:t>件事情</w:t>
        </w:r>
        <w:r w:rsidRPr="0085376A">
          <w:rPr>
            <w:rFonts w:ascii="Segoe UI" w:eastAsia="宋体" w:hAnsi="Segoe UI" w:cs="Segoe UI"/>
            <w:kern w:val="0"/>
            <w:szCs w:val="21"/>
          </w:rPr>
          <w:t xml:space="preserve">: 1. </w:t>
        </w:r>
        <w:r w:rsidRPr="0085376A">
          <w:rPr>
            <w:rFonts w:ascii="Segoe UI" w:eastAsia="宋体" w:hAnsi="Segoe UI" w:cs="Segoe UI"/>
            <w:kern w:val="0"/>
            <w:szCs w:val="21"/>
          </w:rPr>
          <w:t>引入</w:t>
        </w:r>
        <w:r w:rsidRPr="0085376A">
          <w:rPr>
            <w:rFonts w:ascii="Segoe UI" w:eastAsia="宋体" w:hAnsi="Segoe UI" w:cs="Segoe UI"/>
            <w:kern w:val="0"/>
            <w:szCs w:val="21"/>
          </w:rPr>
          <w:t>AIDL</w:t>
        </w:r>
        <w:r w:rsidRPr="0085376A">
          <w:rPr>
            <w:rFonts w:ascii="Segoe UI" w:eastAsia="宋体" w:hAnsi="Segoe UI" w:cs="Segoe UI"/>
            <w:kern w:val="0"/>
            <w:szCs w:val="21"/>
          </w:rPr>
          <w:t>的相关类</w:t>
        </w:r>
        <w:r w:rsidRPr="0085376A">
          <w:rPr>
            <w:rFonts w:ascii="Segoe UI" w:eastAsia="宋体" w:hAnsi="Segoe UI" w:cs="Segoe UI"/>
            <w:kern w:val="0"/>
            <w:szCs w:val="21"/>
          </w:rPr>
          <w:t xml:space="preserve">.; 2. </w:t>
        </w:r>
        <w:r w:rsidRPr="0085376A">
          <w:rPr>
            <w:rFonts w:ascii="Segoe UI" w:eastAsia="宋体" w:hAnsi="Segoe UI" w:cs="Segoe UI"/>
            <w:kern w:val="0"/>
            <w:szCs w:val="21"/>
          </w:rPr>
          <w:t>调用</w:t>
        </w:r>
        <w:r w:rsidRPr="0085376A">
          <w:rPr>
            <w:rFonts w:ascii="Segoe UI" w:eastAsia="宋体" w:hAnsi="Segoe UI" w:cs="Segoe UI"/>
            <w:kern w:val="0"/>
            <w:szCs w:val="21"/>
          </w:rPr>
          <w:t>aidl</w:t>
        </w:r>
        <w:r w:rsidRPr="0085376A">
          <w:rPr>
            <w:rFonts w:ascii="Segoe UI" w:eastAsia="宋体" w:hAnsi="Segoe UI" w:cs="Segoe UI"/>
            <w:kern w:val="0"/>
            <w:szCs w:val="21"/>
          </w:rPr>
          <w:t>产生的</w:t>
        </w:r>
        <w:r w:rsidRPr="0085376A">
          <w:rPr>
            <w:rFonts w:ascii="Segoe UI" w:eastAsia="宋体" w:hAnsi="Segoe UI" w:cs="Segoe UI"/>
            <w:kern w:val="0"/>
            <w:szCs w:val="21"/>
          </w:rPr>
          <w:t>class.</w:t>
        </w:r>
        <w:r w:rsidRPr="0085376A">
          <w:rPr>
            <w:rFonts w:ascii="Segoe UI" w:eastAsia="宋体" w:hAnsi="Segoe UI" w:cs="Segoe UI"/>
            <w:kern w:val="0"/>
            <w:szCs w:val="21"/>
          </w:rPr>
          <w:t>理论上</w:t>
        </w:r>
        <w:r w:rsidRPr="0085376A">
          <w:rPr>
            <w:rFonts w:ascii="Segoe UI" w:eastAsia="宋体" w:hAnsi="Segoe UI" w:cs="Segoe UI"/>
            <w:kern w:val="0"/>
            <w:szCs w:val="21"/>
          </w:rPr>
          <w:t xml:space="preserve">, </w:t>
        </w:r>
        <w:r w:rsidRPr="0085376A">
          <w:rPr>
            <w:rFonts w:ascii="Segoe UI" w:eastAsia="宋体" w:hAnsi="Segoe UI" w:cs="Segoe UI"/>
            <w:kern w:val="0"/>
            <w:szCs w:val="21"/>
          </w:rPr>
          <w:t>参数可以传递基本数据类型和</w:t>
        </w:r>
        <w:r w:rsidRPr="0085376A">
          <w:rPr>
            <w:rFonts w:ascii="Segoe UI" w:eastAsia="宋体" w:hAnsi="Segoe UI" w:cs="Segoe UI"/>
            <w:kern w:val="0"/>
            <w:szCs w:val="21"/>
          </w:rPr>
          <w:t xml:space="preserve">String, </w:t>
        </w:r>
        <w:r w:rsidRPr="0085376A">
          <w:rPr>
            <w:rFonts w:ascii="Segoe UI" w:eastAsia="宋体" w:hAnsi="Segoe UI" w:cs="Segoe UI"/>
            <w:kern w:val="0"/>
            <w:szCs w:val="21"/>
          </w:rPr>
          <w:t>还有就是</w:t>
        </w:r>
        <w:r w:rsidRPr="0085376A">
          <w:rPr>
            <w:rFonts w:ascii="Segoe UI" w:eastAsia="宋体" w:hAnsi="Segoe UI" w:cs="Segoe UI"/>
            <w:kern w:val="0"/>
            <w:szCs w:val="21"/>
          </w:rPr>
          <w:t>Bundle</w:t>
        </w:r>
        <w:r w:rsidRPr="0085376A">
          <w:rPr>
            <w:rFonts w:ascii="Segoe UI" w:eastAsia="宋体" w:hAnsi="Segoe UI" w:cs="Segoe UI"/>
            <w:kern w:val="0"/>
            <w:szCs w:val="21"/>
          </w:rPr>
          <w:t>的派生类</w:t>
        </w:r>
        <w:r w:rsidRPr="0085376A">
          <w:rPr>
            <w:rFonts w:ascii="Segoe UI" w:eastAsia="宋体" w:hAnsi="Segoe UI" w:cs="Segoe UI"/>
            <w:kern w:val="0"/>
            <w:szCs w:val="21"/>
          </w:rPr>
          <w:t xml:space="preserve">, </w:t>
        </w:r>
        <w:r w:rsidRPr="0085376A">
          <w:rPr>
            <w:rFonts w:ascii="Segoe UI" w:eastAsia="宋体" w:hAnsi="Segoe UI" w:cs="Segoe UI"/>
            <w:kern w:val="0"/>
            <w:szCs w:val="21"/>
          </w:rPr>
          <w:t>不过在</w:t>
        </w:r>
        <w:r w:rsidRPr="0085376A">
          <w:rPr>
            <w:rFonts w:ascii="Segoe UI" w:eastAsia="宋体" w:hAnsi="Segoe UI" w:cs="Segoe UI"/>
            <w:kern w:val="0"/>
            <w:szCs w:val="21"/>
          </w:rPr>
          <w:t>Eclipse</w:t>
        </w:r>
        <w:r w:rsidRPr="0085376A">
          <w:rPr>
            <w:rFonts w:ascii="Segoe UI" w:eastAsia="宋体" w:hAnsi="Segoe UI" w:cs="Segoe UI"/>
            <w:kern w:val="0"/>
            <w:szCs w:val="21"/>
          </w:rPr>
          <w:t>中</w:t>
        </w:r>
        <w:r w:rsidRPr="0085376A">
          <w:rPr>
            <w:rFonts w:ascii="Segoe UI" w:eastAsia="宋体" w:hAnsi="Segoe UI" w:cs="Segoe UI"/>
            <w:kern w:val="0"/>
            <w:szCs w:val="21"/>
          </w:rPr>
          <w:t>,</w:t>
        </w:r>
        <w:r w:rsidRPr="0085376A">
          <w:rPr>
            <w:rFonts w:ascii="Segoe UI" w:eastAsia="宋体" w:hAnsi="Segoe UI" w:cs="Segoe UI"/>
            <w:kern w:val="0"/>
            <w:szCs w:val="21"/>
          </w:rPr>
          <w:t>目前的</w:t>
        </w:r>
        <w:r w:rsidRPr="0085376A">
          <w:rPr>
            <w:rFonts w:ascii="Segoe UI" w:eastAsia="宋体" w:hAnsi="Segoe UI" w:cs="Segoe UI"/>
            <w:kern w:val="0"/>
            <w:szCs w:val="21"/>
          </w:rPr>
          <w:t>ADT</w:t>
        </w:r>
        <w:r w:rsidRPr="0085376A">
          <w:rPr>
            <w:rFonts w:ascii="Segoe UI" w:eastAsia="宋体" w:hAnsi="Segoe UI" w:cs="Segoe UI"/>
            <w:kern w:val="0"/>
            <w:szCs w:val="21"/>
          </w:rPr>
          <w:t>不支持</w:t>
        </w:r>
        <w:r w:rsidRPr="0085376A">
          <w:rPr>
            <w:rFonts w:ascii="Segoe UI" w:eastAsia="宋体" w:hAnsi="Segoe UI" w:cs="Segoe UI"/>
            <w:kern w:val="0"/>
            <w:szCs w:val="21"/>
          </w:rPr>
          <w:t>Bundle</w:t>
        </w:r>
        <w:r w:rsidRPr="0085376A">
          <w:rPr>
            <w:rFonts w:ascii="Segoe UI" w:eastAsia="宋体" w:hAnsi="Segoe UI" w:cs="Segoe UI"/>
            <w:kern w:val="0"/>
            <w:szCs w:val="21"/>
          </w:rPr>
          <w:t>做为参数</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具体实现步骤如下</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br/>
          <w:t>1</w:t>
        </w:r>
        <w:r w:rsidRPr="0085376A">
          <w:rPr>
            <w:rFonts w:ascii="Segoe UI" w:eastAsia="宋体" w:hAnsi="Segoe UI" w:cs="Segoe UI"/>
            <w:kern w:val="0"/>
            <w:szCs w:val="21"/>
          </w:rPr>
          <w:t>、创建</w:t>
        </w:r>
        <w:r w:rsidRPr="0085376A">
          <w:rPr>
            <w:rFonts w:ascii="Segoe UI" w:eastAsia="宋体" w:hAnsi="Segoe UI" w:cs="Segoe UI"/>
            <w:kern w:val="0"/>
            <w:szCs w:val="21"/>
          </w:rPr>
          <w:t>AIDL</w:t>
        </w:r>
        <w:r w:rsidRPr="0085376A">
          <w:rPr>
            <w:rFonts w:ascii="Segoe UI" w:eastAsia="宋体" w:hAnsi="Segoe UI" w:cs="Segoe UI"/>
            <w:kern w:val="0"/>
            <w:szCs w:val="21"/>
          </w:rPr>
          <w:t>文件</w:t>
        </w:r>
        <w:r w:rsidRPr="0085376A">
          <w:rPr>
            <w:rFonts w:ascii="Segoe UI" w:eastAsia="宋体" w:hAnsi="Segoe UI" w:cs="Segoe UI"/>
            <w:kern w:val="0"/>
            <w:szCs w:val="21"/>
          </w:rPr>
          <w:t xml:space="preserve">, </w:t>
        </w:r>
        <w:r w:rsidRPr="0085376A">
          <w:rPr>
            <w:rFonts w:ascii="Segoe UI" w:eastAsia="宋体" w:hAnsi="Segoe UI" w:cs="Segoe UI"/>
            <w:kern w:val="0"/>
            <w:szCs w:val="21"/>
          </w:rPr>
          <w:t>在这个文件里面定义接口</w:t>
        </w:r>
        <w:r w:rsidRPr="0085376A">
          <w:rPr>
            <w:rFonts w:ascii="Segoe UI" w:eastAsia="宋体" w:hAnsi="Segoe UI" w:cs="Segoe UI"/>
            <w:kern w:val="0"/>
            <w:szCs w:val="21"/>
          </w:rPr>
          <w:t xml:space="preserve">, </w:t>
        </w:r>
        <w:r w:rsidRPr="0085376A">
          <w:rPr>
            <w:rFonts w:ascii="Segoe UI" w:eastAsia="宋体" w:hAnsi="Segoe UI" w:cs="Segoe UI"/>
            <w:kern w:val="0"/>
            <w:szCs w:val="21"/>
          </w:rPr>
          <w:t>该接口定义了可供客户端访问的方法和属性。</w:t>
        </w:r>
        <w:r w:rsidRPr="0085376A">
          <w:rPr>
            <w:rFonts w:ascii="Segoe UI" w:eastAsia="宋体" w:hAnsi="Segoe UI" w:cs="Segoe UI"/>
            <w:kern w:val="0"/>
            <w:szCs w:val="21"/>
          </w:rPr>
          <w:br/>
        </w:r>
        <w:r w:rsidRPr="0085376A">
          <w:rPr>
            <w:rFonts w:ascii="Segoe UI" w:eastAsia="宋体" w:hAnsi="Segoe UI" w:cs="Segoe UI"/>
            <w:kern w:val="0"/>
            <w:szCs w:val="21"/>
          </w:rPr>
          <w:br/>
          <w:t>2</w:t>
        </w:r>
        <w:r w:rsidRPr="0085376A">
          <w:rPr>
            <w:rFonts w:ascii="Segoe UI" w:eastAsia="宋体" w:hAnsi="Segoe UI" w:cs="Segoe UI"/>
            <w:kern w:val="0"/>
            <w:szCs w:val="21"/>
          </w:rPr>
          <w:t>、编译</w:t>
        </w:r>
        <w:r w:rsidRPr="0085376A">
          <w:rPr>
            <w:rFonts w:ascii="Segoe UI" w:eastAsia="宋体" w:hAnsi="Segoe UI" w:cs="Segoe UI"/>
            <w:kern w:val="0"/>
            <w:szCs w:val="21"/>
          </w:rPr>
          <w:t>AIDL</w:t>
        </w:r>
        <w:r w:rsidRPr="0085376A">
          <w:rPr>
            <w:rFonts w:ascii="Segoe UI" w:eastAsia="宋体" w:hAnsi="Segoe UI" w:cs="Segoe UI"/>
            <w:kern w:val="0"/>
            <w:szCs w:val="21"/>
          </w:rPr>
          <w:t>文件</w:t>
        </w:r>
        <w:r w:rsidRPr="0085376A">
          <w:rPr>
            <w:rFonts w:ascii="Segoe UI" w:eastAsia="宋体" w:hAnsi="Segoe UI" w:cs="Segoe UI"/>
            <w:kern w:val="0"/>
            <w:szCs w:val="21"/>
          </w:rPr>
          <w:t xml:space="preserve">, </w:t>
        </w:r>
        <w:r w:rsidRPr="0085376A">
          <w:rPr>
            <w:rFonts w:ascii="Segoe UI" w:eastAsia="宋体" w:hAnsi="Segoe UI" w:cs="Segoe UI"/>
            <w:kern w:val="0"/>
            <w:szCs w:val="21"/>
          </w:rPr>
          <w:t>用</w:t>
        </w:r>
        <w:r w:rsidRPr="0085376A">
          <w:rPr>
            <w:rFonts w:ascii="Segoe UI" w:eastAsia="宋体" w:hAnsi="Segoe UI" w:cs="Segoe UI"/>
            <w:kern w:val="0"/>
            <w:szCs w:val="21"/>
          </w:rPr>
          <w:t>Ant</w:t>
        </w:r>
        <w:r w:rsidRPr="0085376A">
          <w:rPr>
            <w:rFonts w:ascii="Segoe UI" w:eastAsia="宋体" w:hAnsi="Segoe UI" w:cs="Segoe UI"/>
            <w:kern w:val="0"/>
            <w:szCs w:val="21"/>
          </w:rPr>
          <w:t>的话</w:t>
        </w:r>
        <w:r w:rsidRPr="0085376A">
          <w:rPr>
            <w:rFonts w:ascii="Segoe UI" w:eastAsia="宋体" w:hAnsi="Segoe UI" w:cs="Segoe UI"/>
            <w:kern w:val="0"/>
            <w:szCs w:val="21"/>
          </w:rPr>
          <w:t xml:space="preserve">, </w:t>
        </w:r>
        <w:r w:rsidRPr="0085376A">
          <w:rPr>
            <w:rFonts w:ascii="Segoe UI" w:eastAsia="宋体" w:hAnsi="Segoe UI" w:cs="Segoe UI"/>
            <w:kern w:val="0"/>
            <w:szCs w:val="21"/>
          </w:rPr>
          <w:t>可能需要手动</w:t>
        </w:r>
        <w:r w:rsidRPr="0085376A">
          <w:rPr>
            <w:rFonts w:ascii="Segoe UI" w:eastAsia="宋体" w:hAnsi="Segoe UI" w:cs="Segoe UI"/>
            <w:kern w:val="0"/>
            <w:szCs w:val="21"/>
          </w:rPr>
          <w:t xml:space="preserve">, </w:t>
        </w:r>
        <w:r w:rsidRPr="0085376A">
          <w:rPr>
            <w:rFonts w:ascii="Segoe UI" w:eastAsia="宋体" w:hAnsi="Segoe UI" w:cs="Segoe UI"/>
            <w:kern w:val="0"/>
            <w:szCs w:val="21"/>
          </w:rPr>
          <w:t>使用</w:t>
        </w:r>
        <w:r w:rsidRPr="0085376A">
          <w:rPr>
            <w:rFonts w:ascii="Segoe UI" w:eastAsia="宋体" w:hAnsi="Segoe UI" w:cs="Segoe UI"/>
            <w:kern w:val="0"/>
            <w:szCs w:val="21"/>
          </w:rPr>
          <w:t>Eclipse plugin</w:t>
        </w:r>
        <w:r w:rsidRPr="0085376A">
          <w:rPr>
            <w:rFonts w:ascii="Segoe UI" w:eastAsia="宋体" w:hAnsi="Segoe UI" w:cs="Segoe UI"/>
            <w:kern w:val="0"/>
            <w:szCs w:val="21"/>
          </w:rPr>
          <w:t>的话</w:t>
        </w:r>
        <w:r w:rsidRPr="0085376A">
          <w:rPr>
            <w:rFonts w:ascii="Segoe UI" w:eastAsia="宋体" w:hAnsi="Segoe UI" w:cs="Segoe UI"/>
            <w:kern w:val="0"/>
            <w:szCs w:val="21"/>
          </w:rPr>
          <w:t>,</w:t>
        </w:r>
        <w:r w:rsidRPr="0085376A">
          <w:rPr>
            <w:rFonts w:ascii="Segoe UI" w:eastAsia="宋体" w:hAnsi="Segoe UI" w:cs="Segoe UI"/>
            <w:kern w:val="0"/>
            <w:szCs w:val="21"/>
          </w:rPr>
          <w:t>可以根据</w:t>
        </w:r>
        <w:r w:rsidRPr="0085376A">
          <w:rPr>
            <w:rFonts w:ascii="Segoe UI" w:eastAsia="宋体" w:hAnsi="Segoe UI" w:cs="Segoe UI"/>
            <w:kern w:val="0"/>
            <w:szCs w:val="21"/>
          </w:rPr>
          <w:t>adil</w:t>
        </w:r>
        <w:r w:rsidRPr="0085376A">
          <w:rPr>
            <w:rFonts w:ascii="Segoe UI" w:eastAsia="宋体" w:hAnsi="Segoe UI" w:cs="Segoe UI"/>
            <w:kern w:val="0"/>
            <w:szCs w:val="21"/>
          </w:rPr>
          <w:t>文件自动生产</w:t>
        </w:r>
        <w:r w:rsidRPr="0085376A">
          <w:rPr>
            <w:rFonts w:ascii="Segoe UI" w:eastAsia="宋体" w:hAnsi="Segoe UI" w:cs="Segoe UI"/>
            <w:kern w:val="0"/>
            <w:szCs w:val="21"/>
          </w:rPr>
          <w:t>java</w:t>
        </w:r>
        <w:r w:rsidRPr="0085376A">
          <w:rPr>
            <w:rFonts w:ascii="Segoe UI" w:eastAsia="宋体" w:hAnsi="Segoe UI" w:cs="Segoe UI"/>
            <w:kern w:val="0"/>
            <w:szCs w:val="21"/>
          </w:rPr>
          <w:t>文件并编译</w:t>
        </w:r>
        <w:r w:rsidRPr="0085376A">
          <w:rPr>
            <w:rFonts w:ascii="Segoe UI" w:eastAsia="宋体" w:hAnsi="Segoe UI" w:cs="Segoe UI"/>
            <w:kern w:val="0"/>
            <w:szCs w:val="21"/>
          </w:rPr>
          <w:t xml:space="preserve">, </w:t>
        </w:r>
        <w:r w:rsidRPr="0085376A">
          <w:rPr>
            <w:rFonts w:ascii="Segoe UI" w:eastAsia="宋体" w:hAnsi="Segoe UI" w:cs="Segoe UI"/>
            <w:kern w:val="0"/>
            <w:szCs w:val="21"/>
          </w:rPr>
          <w:t>不需要人为介入</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br/>
          <w:t>3</w:t>
        </w:r>
        <w:r w:rsidRPr="0085376A">
          <w:rPr>
            <w:rFonts w:ascii="Segoe UI" w:eastAsia="宋体" w:hAnsi="Segoe UI" w:cs="Segoe UI"/>
            <w:kern w:val="0"/>
            <w:szCs w:val="21"/>
          </w:rPr>
          <w:t>、在</w:t>
        </w:r>
        <w:r w:rsidRPr="0085376A">
          <w:rPr>
            <w:rFonts w:ascii="Segoe UI" w:eastAsia="宋体" w:hAnsi="Segoe UI" w:cs="Segoe UI"/>
            <w:kern w:val="0"/>
            <w:szCs w:val="21"/>
          </w:rPr>
          <w:t>Java</w:t>
        </w:r>
        <w:r w:rsidRPr="0085376A">
          <w:rPr>
            <w:rFonts w:ascii="Segoe UI" w:eastAsia="宋体" w:hAnsi="Segoe UI" w:cs="Segoe UI"/>
            <w:kern w:val="0"/>
            <w:szCs w:val="21"/>
          </w:rPr>
          <w:t>文件中</w:t>
        </w:r>
        <w:r w:rsidRPr="0085376A">
          <w:rPr>
            <w:rFonts w:ascii="Segoe UI" w:eastAsia="宋体" w:hAnsi="Segoe UI" w:cs="Segoe UI"/>
            <w:kern w:val="0"/>
            <w:szCs w:val="21"/>
          </w:rPr>
          <w:t xml:space="preserve">, </w:t>
        </w:r>
        <w:r w:rsidRPr="0085376A">
          <w:rPr>
            <w:rFonts w:ascii="Segoe UI" w:eastAsia="宋体" w:hAnsi="Segoe UI" w:cs="Segoe UI"/>
            <w:kern w:val="0"/>
            <w:szCs w:val="21"/>
          </w:rPr>
          <w:t>实现</w:t>
        </w:r>
        <w:r w:rsidRPr="0085376A">
          <w:rPr>
            <w:rFonts w:ascii="Segoe UI" w:eastAsia="宋体" w:hAnsi="Segoe UI" w:cs="Segoe UI"/>
            <w:kern w:val="0"/>
            <w:szCs w:val="21"/>
          </w:rPr>
          <w:t>AIDL</w:t>
        </w:r>
        <w:r w:rsidRPr="0085376A">
          <w:rPr>
            <w:rFonts w:ascii="Segoe UI" w:eastAsia="宋体" w:hAnsi="Segoe UI" w:cs="Segoe UI"/>
            <w:kern w:val="0"/>
            <w:szCs w:val="21"/>
          </w:rPr>
          <w:t>中定义的接口</w:t>
        </w:r>
        <w:r w:rsidRPr="0085376A">
          <w:rPr>
            <w:rFonts w:ascii="Segoe UI" w:eastAsia="宋体" w:hAnsi="Segoe UI" w:cs="Segoe UI"/>
            <w:kern w:val="0"/>
            <w:szCs w:val="21"/>
          </w:rPr>
          <w:t xml:space="preserve">. </w:t>
        </w:r>
        <w:r w:rsidRPr="0085376A">
          <w:rPr>
            <w:rFonts w:ascii="Segoe UI" w:eastAsia="宋体" w:hAnsi="Segoe UI" w:cs="Segoe UI"/>
            <w:kern w:val="0"/>
            <w:szCs w:val="21"/>
          </w:rPr>
          <w:t>编译器会根据</w:t>
        </w:r>
        <w:r w:rsidRPr="0085376A">
          <w:rPr>
            <w:rFonts w:ascii="Segoe UI" w:eastAsia="宋体" w:hAnsi="Segoe UI" w:cs="Segoe UI"/>
            <w:kern w:val="0"/>
            <w:szCs w:val="21"/>
          </w:rPr>
          <w:t>AIDL</w:t>
        </w:r>
        <w:r w:rsidRPr="0085376A">
          <w:rPr>
            <w:rFonts w:ascii="Segoe UI" w:eastAsia="宋体" w:hAnsi="Segoe UI" w:cs="Segoe UI"/>
            <w:kern w:val="0"/>
            <w:szCs w:val="21"/>
          </w:rPr>
          <w:t>接口</w:t>
        </w:r>
        <w:r w:rsidRPr="0085376A">
          <w:rPr>
            <w:rFonts w:ascii="Segoe UI" w:eastAsia="宋体" w:hAnsi="Segoe UI" w:cs="Segoe UI"/>
            <w:kern w:val="0"/>
            <w:szCs w:val="21"/>
          </w:rPr>
          <w:t xml:space="preserve">, </w:t>
        </w:r>
        <w:r w:rsidRPr="0085376A">
          <w:rPr>
            <w:rFonts w:ascii="Segoe UI" w:eastAsia="宋体" w:hAnsi="Segoe UI" w:cs="Segoe UI"/>
            <w:kern w:val="0"/>
            <w:szCs w:val="21"/>
          </w:rPr>
          <w:t>产生一个</w:t>
        </w:r>
        <w:r w:rsidRPr="0085376A">
          <w:rPr>
            <w:rFonts w:ascii="Segoe UI" w:eastAsia="宋体" w:hAnsi="Segoe UI" w:cs="Segoe UI"/>
            <w:kern w:val="0"/>
            <w:szCs w:val="21"/>
          </w:rPr>
          <w:t>JAVA</w:t>
        </w:r>
        <w:r w:rsidRPr="0085376A">
          <w:rPr>
            <w:rFonts w:ascii="Segoe UI" w:eastAsia="宋体" w:hAnsi="Segoe UI" w:cs="Segoe UI"/>
            <w:kern w:val="0"/>
            <w:szCs w:val="21"/>
          </w:rPr>
          <w:t>接口。这个接口有一个名为</w:t>
        </w:r>
        <w:r w:rsidRPr="0085376A">
          <w:rPr>
            <w:rFonts w:ascii="Segoe UI" w:eastAsia="宋体" w:hAnsi="Segoe UI" w:cs="Segoe UI"/>
            <w:kern w:val="0"/>
            <w:szCs w:val="21"/>
          </w:rPr>
          <w:t>Stub</w:t>
        </w:r>
        <w:r w:rsidRPr="0085376A">
          <w:rPr>
            <w:rFonts w:ascii="Segoe UI" w:eastAsia="宋体" w:hAnsi="Segoe UI" w:cs="Segoe UI"/>
            <w:kern w:val="0"/>
            <w:szCs w:val="21"/>
          </w:rPr>
          <w:t>的内部抽象类，它继承扩展了接口并实现了远程调用需要的几个方法。接下来就需要自己去实现自定义的几个接口了</w:t>
        </w:r>
        <w:r w:rsidRPr="0085376A">
          <w:rPr>
            <w:rFonts w:ascii="Segoe UI" w:eastAsia="宋体" w:hAnsi="Segoe UI" w:cs="Segoe UI"/>
            <w:kern w:val="0"/>
            <w:szCs w:val="21"/>
          </w:rPr>
          <w:t>.</w:t>
        </w:r>
        <w:r w:rsidRPr="0085376A">
          <w:rPr>
            <w:rFonts w:ascii="Segoe UI" w:eastAsia="宋体" w:hAnsi="Segoe UI" w:cs="Segoe UI"/>
            <w:kern w:val="0"/>
            <w:szCs w:val="21"/>
          </w:rPr>
          <w:br/>
          <w:t>4</w:t>
        </w:r>
        <w:r w:rsidRPr="0085376A">
          <w:rPr>
            <w:rFonts w:ascii="Segoe UI" w:eastAsia="宋体" w:hAnsi="Segoe UI" w:cs="Segoe UI"/>
            <w:kern w:val="0"/>
            <w:szCs w:val="21"/>
          </w:rPr>
          <w:t>、向客户端提供接口</w:t>
        </w:r>
        <w:r w:rsidRPr="0085376A">
          <w:rPr>
            <w:rFonts w:ascii="Segoe UI" w:eastAsia="宋体" w:hAnsi="Segoe UI" w:cs="Segoe UI"/>
            <w:kern w:val="0"/>
            <w:szCs w:val="21"/>
          </w:rPr>
          <w:t xml:space="preserve">ITaskBinder, </w:t>
        </w:r>
        <w:r w:rsidRPr="0085376A">
          <w:rPr>
            <w:rFonts w:ascii="Segoe UI" w:eastAsia="宋体" w:hAnsi="Segoe UI" w:cs="Segoe UI"/>
            <w:kern w:val="0"/>
            <w:szCs w:val="21"/>
          </w:rPr>
          <w:t>如果写的是</w:t>
        </w:r>
        <w:r w:rsidRPr="0085376A">
          <w:rPr>
            <w:rFonts w:ascii="Segoe UI" w:eastAsia="宋体" w:hAnsi="Segoe UI" w:cs="Segoe UI"/>
            <w:kern w:val="0"/>
            <w:szCs w:val="21"/>
          </w:rPr>
          <w:t>service</w:t>
        </w:r>
        <w:r w:rsidRPr="0085376A">
          <w:rPr>
            <w:rFonts w:ascii="Segoe UI" w:eastAsia="宋体" w:hAnsi="Segoe UI" w:cs="Segoe UI"/>
            <w:kern w:val="0"/>
            <w:szCs w:val="21"/>
          </w:rPr>
          <w:t>，扩展该</w:t>
        </w:r>
        <w:r w:rsidRPr="0085376A">
          <w:rPr>
            <w:rFonts w:ascii="Segoe UI" w:eastAsia="宋体" w:hAnsi="Segoe UI" w:cs="Segoe UI"/>
            <w:kern w:val="0"/>
            <w:szCs w:val="21"/>
          </w:rPr>
          <w:t>Service</w:t>
        </w:r>
        <w:r w:rsidRPr="0085376A">
          <w:rPr>
            <w:rFonts w:ascii="Segoe UI" w:eastAsia="宋体" w:hAnsi="Segoe UI" w:cs="Segoe UI"/>
            <w:kern w:val="0"/>
            <w:szCs w:val="21"/>
          </w:rPr>
          <w:t>并重载</w:t>
        </w:r>
        <w:r w:rsidRPr="0085376A">
          <w:rPr>
            <w:rFonts w:ascii="Segoe UI" w:eastAsia="宋体" w:hAnsi="Segoe UI" w:cs="Segoe UI"/>
            <w:kern w:val="0"/>
            <w:szCs w:val="21"/>
          </w:rPr>
          <w:t>onBind ()</w:t>
        </w:r>
        <w:r w:rsidRPr="0085376A">
          <w:rPr>
            <w:rFonts w:ascii="Segoe UI" w:eastAsia="宋体" w:hAnsi="Segoe UI" w:cs="Segoe UI"/>
            <w:kern w:val="0"/>
            <w:szCs w:val="21"/>
          </w:rPr>
          <w:t>方法来返回一个实现上述接口的类的实例。</w:t>
        </w:r>
        <w:r w:rsidRPr="0085376A">
          <w:rPr>
            <w:rFonts w:ascii="Segoe UI" w:eastAsia="宋体" w:hAnsi="Segoe UI" w:cs="Segoe UI"/>
            <w:kern w:val="0"/>
            <w:szCs w:val="21"/>
          </w:rPr>
          <w:br/>
          <w:t>5</w:t>
        </w:r>
        <w:r w:rsidRPr="0085376A">
          <w:rPr>
            <w:rFonts w:ascii="Segoe UI" w:eastAsia="宋体" w:hAnsi="Segoe UI" w:cs="Segoe UI"/>
            <w:kern w:val="0"/>
            <w:szCs w:val="21"/>
          </w:rPr>
          <w:t>、在服务器端回调客户端的函数</w:t>
        </w:r>
        <w:r w:rsidRPr="0085376A">
          <w:rPr>
            <w:rFonts w:ascii="Segoe UI" w:eastAsia="宋体" w:hAnsi="Segoe UI" w:cs="Segoe UI"/>
            <w:kern w:val="0"/>
            <w:szCs w:val="21"/>
          </w:rPr>
          <w:t xml:space="preserve">. </w:t>
        </w:r>
        <w:r w:rsidRPr="0085376A">
          <w:rPr>
            <w:rFonts w:ascii="Segoe UI" w:eastAsia="宋体" w:hAnsi="Segoe UI" w:cs="Segoe UI"/>
            <w:kern w:val="0"/>
            <w:szCs w:val="21"/>
          </w:rPr>
          <w:t>前提是当客户端获取的</w:t>
        </w:r>
        <w:r w:rsidRPr="0085376A">
          <w:rPr>
            <w:rFonts w:ascii="Segoe UI" w:eastAsia="宋体" w:hAnsi="Segoe UI" w:cs="Segoe UI"/>
            <w:kern w:val="0"/>
            <w:szCs w:val="21"/>
          </w:rPr>
          <w:t>IBinder</w:t>
        </w:r>
        <w:r w:rsidRPr="0085376A">
          <w:rPr>
            <w:rFonts w:ascii="Segoe UI" w:eastAsia="宋体" w:hAnsi="Segoe UI" w:cs="Segoe UI"/>
            <w:kern w:val="0"/>
            <w:szCs w:val="21"/>
          </w:rPr>
          <w:t>接口的时候</w:t>
        </w:r>
        <w:r w:rsidRPr="0085376A">
          <w:rPr>
            <w:rFonts w:ascii="Segoe UI" w:eastAsia="宋体" w:hAnsi="Segoe UI" w:cs="Segoe UI"/>
            <w:kern w:val="0"/>
            <w:szCs w:val="21"/>
          </w:rPr>
          <w:t>,</w:t>
        </w:r>
        <w:r w:rsidRPr="0085376A">
          <w:rPr>
            <w:rFonts w:ascii="Segoe UI" w:eastAsia="宋体" w:hAnsi="Segoe UI" w:cs="Segoe UI"/>
            <w:kern w:val="0"/>
            <w:szCs w:val="21"/>
          </w:rPr>
          <w:t>要去注册回调函数</w:t>
        </w:r>
        <w:r w:rsidRPr="0085376A">
          <w:rPr>
            <w:rFonts w:ascii="Segoe UI" w:eastAsia="宋体" w:hAnsi="Segoe UI" w:cs="Segoe UI"/>
            <w:kern w:val="0"/>
            <w:szCs w:val="21"/>
          </w:rPr>
          <w:t xml:space="preserve">, </w:t>
        </w:r>
        <w:r w:rsidRPr="0085376A">
          <w:rPr>
            <w:rFonts w:ascii="Segoe UI" w:eastAsia="宋体" w:hAnsi="Segoe UI" w:cs="Segoe UI"/>
            <w:kern w:val="0"/>
            <w:szCs w:val="21"/>
          </w:rPr>
          <w:t>只有这样</w:t>
        </w:r>
        <w:r w:rsidRPr="0085376A">
          <w:rPr>
            <w:rFonts w:ascii="Segoe UI" w:eastAsia="宋体" w:hAnsi="Segoe UI" w:cs="Segoe UI"/>
            <w:kern w:val="0"/>
            <w:szCs w:val="21"/>
          </w:rPr>
          <w:t xml:space="preserve">, </w:t>
        </w:r>
        <w:r w:rsidRPr="0085376A">
          <w:rPr>
            <w:rFonts w:ascii="Segoe UI" w:eastAsia="宋体" w:hAnsi="Segoe UI" w:cs="Segoe UI"/>
            <w:kern w:val="0"/>
            <w:szCs w:val="21"/>
          </w:rPr>
          <w:t>服务器端才知道该调用那些函数</w:t>
        </w:r>
        <w:r w:rsidRPr="0085376A">
          <w:rPr>
            <w:rFonts w:ascii="Segoe UI" w:eastAsia="宋体" w:hAnsi="Segoe UI" w:cs="Segoe UI"/>
            <w:kern w:val="0"/>
            <w:szCs w:val="21"/>
          </w:rPr>
          <w:br/>
        </w:r>
        <w:r w:rsidRPr="0085376A">
          <w:rPr>
            <w:rFonts w:ascii="Segoe UI" w:eastAsia="宋体" w:hAnsi="Segoe UI" w:cs="Segoe UI"/>
            <w:kern w:val="0"/>
            <w:szCs w:val="21"/>
          </w:rPr>
          <w:br/>
          <w:t>AIDL</w:t>
        </w:r>
        <w:r w:rsidRPr="0085376A">
          <w:rPr>
            <w:rFonts w:ascii="Segoe UI" w:eastAsia="宋体" w:hAnsi="Segoe UI" w:cs="Segoe UI"/>
            <w:kern w:val="0"/>
            <w:szCs w:val="21"/>
          </w:rPr>
          <w:t>语法很简单</w:t>
        </w:r>
        <w:r w:rsidRPr="0085376A">
          <w:rPr>
            <w:rFonts w:ascii="Segoe UI" w:eastAsia="宋体" w:hAnsi="Segoe UI" w:cs="Segoe UI"/>
            <w:kern w:val="0"/>
            <w:szCs w:val="21"/>
          </w:rPr>
          <w:t>,</w:t>
        </w:r>
        <w:r w:rsidRPr="0085376A">
          <w:rPr>
            <w:rFonts w:ascii="Segoe UI" w:eastAsia="宋体" w:hAnsi="Segoe UI" w:cs="Segoe UI"/>
            <w:kern w:val="0"/>
            <w:szCs w:val="21"/>
          </w:rPr>
          <w:t>可以用来声明一个带一个或多个方法的接口，也可以传递参数和返回值。</w:t>
        </w:r>
        <w:r w:rsidRPr="0085376A">
          <w:rPr>
            <w:rFonts w:ascii="Segoe UI" w:eastAsia="宋体" w:hAnsi="Segoe UI" w:cs="Segoe UI"/>
            <w:kern w:val="0"/>
            <w:szCs w:val="21"/>
          </w:rPr>
          <w:t xml:space="preserve"> </w:t>
        </w:r>
        <w:r w:rsidRPr="0085376A">
          <w:rPr>
            <w:rFonts w:ascii="Segoe UI" w:eastAsia="宋体" w:hAnsi="Segoe UI" w:cs="Segoe UI"/>
            <w:kern w:val="0"/>
            <w:szCs w:val="21"/>
          </w:rPr>
          <w:t>由于远程调用的需要</w:t>
        </w:r>
        <w:r w:rsidRPr="0085376A">
          <w:rPr>
            <w:rFonts w:ascii="Segoe UI" w:eastAsia="宋体" w:hAnsi="Segoe UI" w:cs="Segoe UI"/>
            <w:kern w:val="0"/>
            <w:szCs w:val="21"/>
          </w:rPr>
          <w:t xml:space="preserve">, </w:t>
        </w:r>
        <w:r w:rsidRPr="0085376A">
          <w:rPr>
            <w:rFonts w:ascii="Segoe UI" w:eastAsia="宋体" w:hAnsi="Segoe UI" w:cs="Segoe UI"/>
            <w:kern w:val="0"/>
            <w:szCs w:val="21"/>
          </w:rPr>
          <w:t>这些参数和返回值并不是任何类型</w:t>
        </w:r>
        <w:r w:rsidRPr="0085376A">
          <w:rPr>
            <w:rFonts w:ascii="Segoe UI" w:eastAsia="宋体" w:hAnsi="Segoe UI" w:cs="Segoe UI"/>
            <w:kern w:val="0"/>
            <w:szCs w:val="21"/>
          </w:rPr>
          <w:t>.</w:t>
        </w:r>
        <w:r w:rsidRPr="0085376A">
          <w:rPr>
            <w:rFonts w:ascii="Segoe UI" w:eastAsia="宋体" w:hAnsi="Segoe UI" w:cs="Segoe UI"/>
            <w:kern w:val="0"/>
            <w:szCs w:val="21"/>
          </w:rPr>
          <w:t>下面是些</w:t>
        </w:r>
        <w:r w:rsidRPr="0085376A">
          <w:rPr>
            <w:rFonts w:ascii="Segoe UI" w:eastAsia="宋体" w:hAnsi="Segoe UI" w:cs="Segoe UI"/>
            <w:kern w:val="0"/>
            <w:szCs w:val="21"/>
          </w:rPr>
          <w:t>AIDL</w:t>
        </w:r>
        <w:r w:rsidRPr="0085376A">
          <w:rPr>
            <w:rFonts w:ascii="Segoe UI" w:eastAsia="宋体" w:hAnsi="Segoe UI" w:cs="Segoe UI"/>
            <w:kern w:val="0"/>
            <w:szCs w:val="21"/>
          </w:rPr>
          <w:t>支持的数据类型</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br/>
          <w:t xml:space="preserve">1. </w:t>
        </w:r>
        <w:r w:rsidRPr="0085376A">
          <w:rPr>
            <w:rFonts w:ascii="Segoe UI" w:eastAsia="宋体" w:hAnsi="Segoe UI" w:cs="Segoe UI"/>
            <w:kern w:val="0"/>
            <w:szCs w:val="21"/>
          </w:rPr>
          <w:t>不需要</w:t>
        </w:r>
        <w:r w:rsidRPr="0085376A">
          <w:rPr>
            <w:rFonts w:ascii="Segoe UI" w:eastAsia="宋体" w:hAnsi="Segoe UI" w:cs="Segoe UI"/>
            <w:kern w:val="0"/>
            <w:szCs w:val="21"/>
          </w:rPr>
          <w:t>import</w:t>
        </w:r>
        <w:r w:rsidRPr="0085376A">
          <w:rPr>
            <w:rFonts w:ascii="Segoe UI" w:eastAsia="宋体" w:hAnsi="Segoe UI" w:cs="Segoe UI"/>
            <w:kern w:val="0"/>
            <w:szCs w:val="21"/>
          </w:rPr>
          <w:t>声明的简单</w:t>
        </w:r>
        <w:r w:rsidRPr="0085376A">
          <w:rPr>
            <w:rFonts w:ascii="Segoe UI" w:eastAsia="宋体" w:hAnsi="Segoe UI" w:cs="Segoe UI"/>
            <w:kern w:val="0"/>
            <w:szCs w:val="21"/>
          </w:rPr>
          <w:t>Java</w:t>
        </w:r>
        <w:r w:rsidRPr="0085376A">
          <w:rPr>
            <w:rFonts w:ascii="Segoe UI" w:eastAsia="宋体" w:hAnsi="Segoe UI" w:cs="Segoe UI"/>
            <w:kern w:val="0"/>
            <w:szCs w:val="21"/>
          </w:rPr>
          <w:t>编程语言类型</w:t>
        </w:r>
        <w:r w:rsidRPr="0085376A">
          <w:rPr>
            <w:rFonts w:ascii="Segoe UI" w:eastAsia="宋体" w:hAnsi="Segoe UI" w:cs="Segoe UI"/>
            <w:kern w:val="0"/>
            <w:szCs w:val="21"/>
          </w:rPr>
          <w:t>(int,boolean</w:t>
        </w:r>
        <w:r w:rsidRPr="0085376A">
          <w:rPr>
            <w:rFonts w:ascii="Segoe UI" w:eastAsia="宋体" w:hAnsi="Segoe UI" w:cs="Segoe UI"/>
            <w:kern w:val="0"/>
            <w:szCs w:val="21"/>
          </w:rPr>
          <w:t>等</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br/>
          <w:t>2. String, CharSequence</w:t>
        </w:r>
        <w:r w:rsidRPr="0085376A">
          <w:rPr>
            <w:rFonts w:ascii="Segoe UI" w:eastAsia="宋体" w:hAnsi="Segoe UI" w:cs="Segoe UI"/>
            <w:kern w:val="0"/>
            <w:szCs w:val="21"/>
          </w:rPr>
          <w:t>不需要特殊声明</w:t>
        </w:r>
        <w:r w:rsidRPr="0085376A">
          <w:rPr>
            <w:rFonts w:ascii="Segoe UI" w:eastAsia="宋体" w:hAnsi="Segoe UI" w:cs="Segoe UI"/>
            <w:kern w:val="0"/>
            <w:szCs w:val="21"/>
          </w:rPr>
          <w:t> </w:t>
        </w:r>
        <w:r w:rsidRPr="0085376A">
          <w:rPr>
            <w:rFonts w:ascii="Segoe UI" w:eastAsia="宋体" w:hAnsi="Segoe UI" w:cs="Segoe UI"/>
            <w:kern w:val="0"/>
            <w:szCs w:val="21"/>
          </w:rPr>
          <w:br/>
        </w:r>
        <w:r w:rsidRPr="0085376A">
          <w:rPr>
            <w:rFonts w:ascii="Segoe UI" w:eastAsia="宋体" w:hAnsi="Segoe UI" w:cs="Segoe UI"/>
            <w:kern w:val="0"/>
            <w:szCs w:val="21"/>
          </w:rPr>
          <w:br/>
          <w:t>3. List, Map</w:t>
        </w:r>
        <w:r w:rsidRPr="0085376A">
          <w:rPr>
            <w:rFonts w:ascii="Segoe UI" w:eastAsia="宋体" w:hAnsi="Segoe UI" w:cs="Segoe UI"/>
            <w:kern w:val="0"/>
            <w:szCs w:val="21"/>
          </w:rPr>
          <w:t>和</w:t>
        </w:r>
        <w:r w:rsidRPr="0085376A">
          <w:rPr>
            <w:rFonts w:ascii="Segoe UI" w:eastAsia="宋体" w:hAnsi="Segoe UI" w:cs="Segoe UI"/>
            <w:kern w:val="0"/>
            <w:szCs w:val="21"/>
          </w:rPr>
          <w:t>Parcelables</w:t>
        </w:r>
        <w:r w:rsidRPr="0085376A">
          <w:rPr>
            <w:rFonts w:ascii="Segoe UI" w:eastAsia="宋体" w:hAnsi="Segoe UI" w:cs="Segoe UI"/>
            <w:kern w:val="0"/>
            <w:szCs w:val="21"/>
          </w:rPr>
          <w:t>类型</w:t>
        </w:r>
        <w:r w:rsidRPr="0085376A">
          <w:rPr>
            <w:rFonts w:ascii="Segoe UI" w:eastAsia="宋体" w:hAnsi="Segoe UI" w:cs="Segoe UI"/>
            <w:kern w:val="0"/>
            <w:szCs w:val="21"/>
          </w:rPr>
          <w:t xml:space="preserve">, </w:t>
        </w:r>
        <w:r w:rsidRPr="0085376A">
          <w:rPr>
            <w:rFonts w:ascii="Segoe UI" w:eastAsia="宋体" w:hAnsi="Segoe UI" w:cs="Segoe UI"/>
            <w:kern w:val="0"/>
            <w:szCs w:val="21"/>
          </w:rPr>
          <w:t>这些类型内所包含的数据成员也只能是简单数据类型</w:t>
        </w:r>
        <w:r w:rsidRPr="0085376A">
          <w:rPr>
            <w:rFonts w:ascii="Segoe UI" w:eastAsia="宋体" w:hAnsi="Segoe UI" w:cs="Segoe UI"/>
            <w:kern w:val="0"/>
            <w:szCs w:val="21"/>
          </w:rPr>
          <w:t>, String</w:t>
        </w:r>
        <w:r w:rsidRPr="0085376A">
          <w:rPr>
            <w:rFonts w:ascii="Segoe UI" w:eastAsia="宋体" w:hAnsi="Segoe UI" w:cs="Segoe UI"/>
            <w:kern w:val="0"/>
            <w:szCs w:val="21"/>
          </w:rPr>
          <w:t>等其他比支持的类型</w:t>
        </w:r>
        <w:r w:rsidRPr="0085376A">
          <w:rPr>
            <w:rFonts w:ascii="Segoe UI" w:eastAsia="宋体" w:hAnsi="Segoe UI" w:cs="Segoe UI"/>
            <w:kern w:val="0"/>
            <w:szCs w:val="21"/>
          </w:rPr>
          <w:t>. </w:t>
        </w:r>
        <w:r w:rsidRPr="0085376A">
          <w:rPr>
            <w:rFonts w:ascii="Segoe UI" w:eastAsia="宋体" w:hAnsi="Segoe UI" w:cs="Segoe UI"/>
            <w:kern w:val="0"/>
            <w:szCs w:val="21"/>
          </w:rPr>
          <w:br/>
        </w:r>
        <w:r w:rsidRPr="0085376A">
          <w:rPr>
            <w:rFonts w:ascii="Segoe UI" w:eastAsia="宋体" w:hAnsi="Segoe UI" w:cs="Segoe UI"/>
            <w:kern w:val="0"/>
            <w:szCs w:val="21"/>
          </w:rPr>
          <w:br/>
          <w:t>(</w:t>
        </w:r>
        <w:r w:rsidRPr="0085376A">
          <w:rPr>
            <w:rFonts w:ascii="Segoe UI" w:eastAsia="宋体" w:hAnsi="Segoe UI" w:cs="Segoe UI"/>
            <w:kern w:val="0"/>
            <w:szCs w:val="21"/>
          </w:rPr>
          <w:t>另外</w:t>
        </w:r>
        <w:r w:rsidRPr="0085376A">
          <w:rPr>
            <w:rFonts w:ascii="Segoe UI" w:eastAsia="宋体" w:hAnsi="Segoe UI" w:cs="Segoe UI"/>
            <w:kern w:val="0"/>
            <w:szCs w:val="21"/>
          </w:rPr>
          <w:t xml:space="preserve">: </w:t>
        </w:r>
        <w:r w:rsidRPr="0085376A">
          <w:rPr>
            <w:rFonts w:ascii="Segoe UI" w:eastAsia="宋体" w:hAnsi="Segoe UI" w:cs="Segoe UI"/>
            <w:kern w:val="0"/>
            <w:szCs w:val="21"/>
          </w:rPr>
          <w:t>我没尝试</w:t>
        </w:r>
        <w:r w:rsidRPr="0085376A">
          <w:rPr>
            <w:rFonts w:ascii="Segoe UI" w:eastAsia="宋体" w:hAnsi="Segoe UI" w:cs="Segoe UI"/>
            <w:kern w:val="0"/>
            <w:szCs w:val="21"/>
          </w:rPr>
          <w:t xml:space="preserve">Parcelables, </w:t>
        </w:r>
        <w:r w:rsidRPr="0085376A">
          <w:rPr>
            <w:rFonts w:ascii="Segoe UI" w:eastAsia="宋体" w:hAnsi="Segoe UI" w:cs="Segoe UI"/>
            <w:kern w:val="0"/>
            <w:szCs w:val="21"/>
          </w:rPr>
          <w:t>在</w:t>
        </w:r>
        <w:r w:rsidRPr="0085376A">
          <w:rPr>
            <w:rFonts w:ascii="Segoe UI" w:eastAsia="宋体" w:hAnsi="Segoe UI" w:cs="Segoe UI"/>
            <w:kern w:val="0"/>
            <w:szCs w:val="21"/>
          </w:rPr>
          <w:t>Eclipse+ADT</w:t>
        </w:r>
        <w:r w:rsidRPr="0085376A">
          <w:rPr>
            <w:rFonts w:ascii="Segoe UI" w:eastAsia="宋体" w:hAnsi="Segoe UI" w:cs="Segoe UI"/>
            <w:kern w:val="0"/>
            <w:szCs w:val="21"/>
          </w:rPr>
          <w:t>下编译不过</w:t>
        </w:r>
        <w:r w:rsidRPr="0085376A">
          <w:rPr>
            <w:rFonts w:ascii="Segoe UI" w:eastAsia="宋体" w:hAnsi="Segoe UI" w:cs="Segoe UI"/>
            <w:kern w:val="0"/>
            <w:szCs w:val="21"/>
          </w:rPr>
          <w:t xml:space="preserve">, </w:t>
        </w:r>
        <w:r w:rsidRPr="0085376A">
          <w:rPr>
            <w:rFonts w:ascii="Segoe UI" w:eastAsia="宋体" w:hAnsi="Segoe UI" w:cs="Segoe UI"/>
            <w:kern w:val="0"/>
            <w:szCs w:val="21"/>
          </w:rPr>
          <w:t>或许以后会有所支持</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br/>
        </w:r>
        <w:r w:rsidRPr="0085376A">
          <w:rPr>
            <w:rFonts w:ascii="Segoe UI" w:eastAsia="宋体" w:hAnsi="Segoe UI" w:cs="Segoe UI"/>
            <w:kern w:val="0"/>
            <w:szCs w:val="21"/>
          </w:rPr>
          <w:t>实现接口时有几个原则</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br/>
        </w:r>
        <w:r w:rsidRPr="0085376A">
          <w:rPr>
            <w:rFonts w:ascii="Segoe UI" w:eastAsia="宋体" w:hAnsi="Segoe UI" w:cs="Segoe UI"/>
            <w:kern w:val="0"/>
            <w:szCs w:val="21"/>
          </w:rPr>
          <w:lastRenderedPageBreak/>
          <w:t>.</w:t>
        </w:r>
        <w:r w:rsidRPr="0085376A">
          <w:rPr>
            <w:rFonts w:ascii="Segoe UI" w:eastAsia="宋体" w:hAnsi="Segoe UI" w:cs="Segoe UI"/>
            <w:kern w:val="0"/>
            <w:szCs w:val="21"/>
          </w:rPr>
          <w:t>抛出的异常不要返回给调用者</w:t>
        </w:r>
        <w:r w:rsidRPr="0085376A">
          <w:rPr>
            <w:rFonts w:ascii="Segoe UI" w:eastAsia="宋体" w:hAnsi="Segoe UI" w:cs="Segoe UI"/>
            <w:kern w:val="0"/>
            <w:szCs w:val="21"/>
          </w:rPr>
          <w:t xml:space="preserve">. </w:t>
        </w:r>
        <w:r w:rsidRPr="0085376A">
          <w:rPr>
            <w:rFonts w:ascii="Segoe UI" w:eastAsia="宋体" w:hAnsi="Segoe UI" w:cs="Segoe UI"/>
            <w:kern w:val="0"/>
            <w:szCs w:val="21"/>
          </w:rPr>
          <w:t>跨进程抛异常处理是不可取的</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br/>
          <w:t>.IPC</w:t>
        </w:r>
        <w:r w:rsidRPr="0085376A">
          <w:rPr>
            <w:rFonts w:ascii="Segoe UI" w:eastAsia="宋体" w:hAnsi="Segoe UI" w:cs="Segoe UI"/>
            <w:kern w:val="0"/>
            <w:szCs w:val="21"/>
          </w:rPr>
          <w:t>调用是同步的。如果你知道一个</w:t>
        </w:r>
        <w:r w:rsidRPr="0085376A">
          <w:rPr>
            <w:rFonts w:ascii="Segoe UI" w:eastAsia="宋体" w:hAnsi="Segoe UI" w:cs="Segoe UI"/>
            <w:kern w:val="0"/>
            <w:szCs w:val="21"/>
          </w:rPr>
          <w:t>IPC</w:t>
        </w:r>
        <w:r w:rsidRPr="0085376A">
          <w:rPr>
            <w:rFonts w:ascii="Segoe UI" w:eastAsia="宋体" w:hAnsi="Segoe UI" w:cs="Segoe UI"/>
            <w:kern w:val="0"/>
            <w:szCs w:val="21"/>
          </w:rPr>
          <w:t>服务需要超过几毫秒的时间才能完成地话，你应该避免在</w:t>
        </w:r>
        <w:r w:rsidRPr="0085376A">
          <w:rPr>
            <w:rFonts w:ascii="Segoe UI" w:eastAsia="宋体" w:hAnsi="Segoe UI" w:cs="Segoe UI"/>
            <w:kern w:val="0"/>
            <w:szCs w:val="21"/>
          </w:rPr>
          <w:t>Activity</w:t>
        </w:r>
        <w:r w:rsidRPr="0085376A">
          <w:rPr>
            <w:rFonts w:ascii="Segoe UI" w:eastAsia="宋体" w:hAnsi="Segoe UI" w:cs="Segoe UI"/>
            <w:kern w:val="0"/>
            <w:szCs w:val="21"/>
          </w:rPr>
          <w:t>的主线程中调用。</w:t>
        </w:r>
        <w:r w:rsidRPr="0085376A">
          <w:rPr>
            <w:rFonts w:ascii="Segoe UI" w:eastAsia="宋体" w:hAnsi="Segoe UI" w:cs="Segoe UI"/>
            <w:kern w:val="0"/>
            <w:szCs w:val="21"/>
          </w:rPr>
          <w:t xml:space="preserve"> </w:t>
        </w:r>
        <w:r w:rsidRPr="0085376A">
          <w:rPr>
            <w:rFonts w:ascii="Segoe UI" w:eastAsia="宋体" w:hAnsi="Segoe UI" w:cs="Segoe UI"/>
            <w:kern w:val="0"/>
            <w:szCs w:val="21"/>
          </w:rPr>
          <w:t>也就是</w:t>
        </w:r>
        <w:r w:rsidRPr="0085376A">
          <w:rPr>
            <w:rFonts w:ascii="Segoe UI" w:eastAsia="宋体" w:hAnsi="Segoe UI" w:cs="Segoe UI"/>
            <w:kern w:val="0"/>
            <w:szCs w:val="21"/>
          </w:rPr>
          <w:t>IPC</w:t>
        </w:r>
        <w:r w:rsidRPr="0085376A">
          <w:rPr>
            <w:rFonts w:ascii="Segoe UI" w:eastAsia="宋体" w:hAnsi="Segoe UI" w:cs="Segoe UI"/>
            <w:kern w:val="0"/>
            <w:szCs w:val="21"/>
          </w:rPr>
          <w:t>调用会挂起应用程序导致界面失去响应</w:t>
        </w:r>
        <w:r w:rsidRPr="0085376A">
          <w:rPr>
            <w:rFonts w:ascii="Segoe UI" w:eastAsia="宋体" w:hAnsi="Segoe UI" w:cs="Segoe UI"/>
            <w:kern w:val="0"/>
            <w:szCs w:val="21"/>
          </w:rPr>
          <w:t xml:space="preserve">. </w:t>
        </w:r>
        <w:r w:rsidRPr="0085376A">
          <w:rPr>
            <w:rFonts w:ascii="Segoe UI" w:eastAsia="宋体" w:hAnsi="Segoe UI" w:cs="Segoe UI"/>
            <w:kern w:val="0"/>
            <w:szCs w:val="21"/>
          </w:rPr>
          <w:t>这种情况应该考虑单起一个线程来处理</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br/>
          <w:t>.</w:t>
        </w:r>
        <w:r w:rsidRPr="0085376A">
          <w:rPr>
            <w:rFonts w:ascii="Segoe UI" w:eastAsia="宋体" w:hAnsi="Segoe UI" w:cs="Segoe UI"/>
            <w:kern w:val="0"/>
            <w:szCs w:val="21"/>
          </w:rPr>
          <w:t>不能在</w:t>
        </w:r>
        <w:r w:rsidRPr="0085376A">
          <w:rPr>
            <w:rFonts w:ascii="Segoe UI" w:eastAsia="宋体" w:hAnsi="Segoe UI" w:cs="Segoe UI"/>
            <w:kern w:val="0"/>
            <w:szCs w:val="21"/>
          </w:rPr>
          <w:t>AIDL</w:t>
        </w:r>
        <w:r w:rsidRPr="0085376A">
          <w:rPr>
            <w:rFonts w:ascii="Segoe UI" w:eastAsia="宋体" w:hAnsi="Segoe UI" w:cs="Segoe UI"/>
            <w:kern w:val="0"/>
            <w:szCs w:val="21"/>
          </w:rPr>
          <w:t>接口中声明静态属性。</w:t>
        </w:r>
        <w:r w:rsidRPr="0085376A">
          <w:rPr>
            <w:rFonts w:ascii="Segoe UI" w:eastAsia="宋体" w:hAnsi="Segoe UI" w:cs="Segoe UI"/>
            <w:kern w:val="0"/>
            <w:szCs w:val="21"/>
          </w:rPr>
          <w:br/>
        </w:r>
        <w:r w:rsidRPr="0085376A">
          <w:rPr>
            <w:rFonts w:ascii="Segoe UI" w:eastAsia="宋体" w:hAnsi="Segoe UI" w:cs="Segoe UI"/>
            <w:kern w:val="0"/>
            <w:szCs w:val="21"/>
          </w:rPr>
          <w:br/>
          <w:t>IPC</w:t>
        </w:r>
        <w:r w:rsidRPr="0085376A">
          <w:rPr>
            <w:rFonts w:ascii="Segoe UI" w:eastAsia="宋体" w:hAnsi="Segoe UI" w:cs="Segoe UI"/>
            <w:kern w:val="0"/>
            <w:szCs w:val="21"/>
          </w:rPr>
          <w:t>的调用步骤</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br/>
          <w:t xml:space="preserve">1. </w:t>
        </w:r>
        <w:r w:rsidRPr="0085376A">
          <w:rPr>
            <w:rFonts w:ascii="Segoe UI" w:eastAsia="宋体" w:hAnsi="Segoe UI" w:cs="Segoe UI"/>
            <w:kern w:val="0"/>
            <w:szCs w:val="21"/>
          </w:rPr>
          <w:t>声明一个接口类型的变量，该接口类型在</w:t>
        </w:r>
        <w:r w:rsidRPr="0085376A">
          <w:rPr>
            <w:rFonts w:ascii="Segoe UI" w:eastAsia="宋体" w:hAnsi="Segoe UI" w:cs="Segoe UI"/>
            <w:kern w:val="0"/>
            <w:szCs w:val="21"/>
          </w:rPr>
          <w:t>.aidl</w:t>
        </w:r>
        <w:r w:rsidRPr="0085376A">
          <w:rPr>
            <w:rFonts w:ascii="Segoe UI" w:eastAsia="宋体" w:hAnsi="Segoe UI" w:cs="Segoe UI"/>
            <w:kern w:val="0"/>
            <w:szCs w:val="21"/>
          </w:rPr>
          <w:t>文件中定义。</w:t>
        </w:r>
        <w:r w:rsidRPr="0085376A">
          <w:rPr>
            <w:rFonts w:ascii="Segoe UI" w:eastAsia="宋体" w:hAnsi="Segoe UI" w:cs="Segoe UI"/>
            <w:kern w:val="0"/>
            <w:szCs w:val="21"/>
          </w:rPr>
          <w:br/>
        </w:r>
        <w:r w:rsidRPr="0085376A">
          <w:rPr>
            <w:rFonts w:ascii="Segoe UI" w:eastAsia="宋体" w:hAnsi="Segoe UI" w:cs="Segoe UI"/>
            <w:kern w:val="0"/>
            <w:szCs w:val="21"/>
          </w:rPr>
          <w:br/>
          <w:t xml:space="preserve">2. </w:t>
        </w:r>
        <w:r w:rsidRPr="0085376A">
          <w:rPr>
            <w:rFonts w:ascii="Segoe UI" w:eastAsia="宋体" w:hAnsi="Segoe UI" w:cs="Segoe UI"/>
            <w:kern w:val="0"/>
            <w:szCs w:val="21"/>
          </w:rPr>
          <w:t>实现</w:t>
        </w:r>
        <w:r w:rsidRPr="0085376A">
          <w:rPr>
            <w:rFonts w:ascii="Segoe UI" w:eastAsia="宋体" w:hAnsi="Segoe UI" w:cs="Segoe UI"/>
            <w:kern w:val="0"/>
            <w:szCs w:val="21"/>
          </w:rPr>
          <w:t>ServiceConnection</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br/>
          <w:t xml:space="preserve">3. </w:t>
        </w:r>
        <w:r w:rsidRPr="0085376A">
          <w:rPr>
            <w:rFonts w:ascii="Segoe UI" w:eastAsia="宋体" w:hAnsi="Segoe UI" w:cs="Segoe UI"/>
            <w:kern w:val="0"/>
            <w:szCs w:val="21"/>
          </w:rPr>
          <w:t>调用</w:t>
        </w:r>
        <w:r w:rsidRPr="0085376A">
          <w:rPr>
            <w:rFonts w:ascii="Segoe UI" w:eastAsia="宋体" w:hAnsi="Segoe UI" w:cs="Segoe UI"/>
            <w:kern w:val="0"/>
            <w:szCs w:val="21"/>
          </w:rPr>
          <w:t>ApplicationContext.bindService(),</w:t>
        </w:r>
        <w:r w:rsidRPr="0085376A">
          <w:rPr>
            <w:rFonts w:ascii="Segoe UI" w:eastAsia="宋体" w:hAnsi="Segoe UI" w:cs="Segoe UI"/>
            <w:kern w:val="0"/>
            <w:szCs w:val="21"/>
          </w:rPr>
          <w:t>并在</w:t>
        </w:r>
        <w:r w:rsidRPr="0085376A">
          <w:rPr>
            <w:rFonts w:ascii="Segoe UI" w:eastAsia="宋体" w:hAnsi="Segoe UI" w:cs="Segoe UI"/>
            <w:kern w:val="0"/>
            <w:szCs w:val="21"/>
          </w:rPr>
          <w:t>ServiceConnection</w:t>
        </w:r>
        <w:r w:rsidRPr="0085376A">
          <w:rPr>
            <w:rFonts w:ascii="Segoe UI" w:eastAsia="宋体" w:hAnsi="Segoe UI" w:cs="Segoe UI"/>
            <w:kern w:val="0"/>
            <w:szCs w:val="21"/>
          </w:rPr>
          <w:t>实现中进行传递</w:t>
        </w:r>
        <w:r w:rsidRPr="0085376A">
          <w:rPr>
            <w:rFonts w:ascii="Segoe UI" w:eastAsia="宋体" w:hAnsi="Segoe UI" w:cs="Segoe UI"/>
            <w:kern w:val="0"/>
            <w:szCs w:val="21"/>
          </w:rPr>
          <w:t>. </w:t>
        </w:r>
        <w:r w:rsidRPr="0085376A">
          <w:rPr>
            <w:rFonts w:ascii="Segoe UI" w:eastAsia="宋体" w:hAnsi="Segoe UI" w:cs="Segoe UI"/>
            <w:kern w:val="0"/>
            <w:szCs w:val="21"/>
          </w:rPr>
          <w:br/>
        </w:r>
        <w:r w:rsidRPr="0085376A">
          <w:rPr>
            <w:rFonts w:ascii="Segoe UI" w:eastAsia="宋体" w:hAnsi="Segoe UI" w:cs="Segoe UI"/>
            <w:kern w:val="0"/>
            <w:szCs w:val="21"/>
          </w:rPr>
          <w:br/>
          <w:t xml:space="preserve">4. </w:t>
        </w:r>
        <w:r w:rsidRPr="0085376A">
          <w:rPr>
            <w:rFonts w:ascii="Segoe UI" w:eastAsia="宋体" w:hAnsi="Segoe UI" w:cs="Segoe UI"/>
            <w:kern w:val="0"/>
            <w:szCs w:val="21"/>
          </w:rPr>
          <w:t>在</w:t>
        </w:r>
        <w:r w:rsidRPr="0085376A">
          <w:rPr>
            <w:rFonts w:ascii="Segoe UI" w:eastAsia="宋体" w:hAnsi="Segoe UI" w:cs="Segoe UI"/>
            <w:kern w:val="0"/>
            <w:szCs w:val="21"/>
          </w:rPr>
          <w:t>ServiceConnection.onServiceConnected()</w:t>
        </w:r>
        <w:r w:rsidRPr="0085376A">
          <w:rPr>
            <w:rFonts w:ascii="Segoe UI" w:eastAsia="宋体" w:hAnsi="Segoe UI" w:cs="Segoe UI"/>
            <w:kern w:val="0"/>
            <w:szCs w:val="21"/>
          </w:rPr>
          <w:t>实现中，你会接收一个</w:t>
        </w:r>
        <w:r w:rsidRPr="0085376A">
          <w:rPr>
            <w:rFonts w:ascii="Segoe UI" w:eastAsia="宋体" w:hAnsi="Segoe UI" w:cs="Segoe UI"/>
            <w:kern w:val="0"/>
            <w:szCs w:val="21"/>
          </w:rPr>
          <w:t>IBinder</w:t>
        </w:r>
        <w:r w:rsidRPr="0085376A">
          <w:rPr>
            <w:rFonts w:ascii="Segoe UI" w:eastAsia="宋体" w:hAnsi="Segoe UI" w:cs="Segoe UI"/>
            <w:kern w:val="0"/>
            <w:szCs w:val="21"/>
          </w:rPr>
          <w:t>实例</w:t>
        </w:r>
        <w:r w:rsidRPr="0085376A">
          <w:rPr>
            <w:rFonts w:ascii="Segoe UI" w:eastAsia="宋体" w:hAnsi="Segoe UI" w:cs="Segoe UI"/>
            <w:kern w:val="0"/>
            <w:szCs w:val="21"/>
          </w:rPr>
          <w:t>(</w:t>
        </w:r>
        <w:r w:rsidRPr="0085376A">
          <w:rPr>
            <w:rFonts w:ascii="Segoe UI" w:eastAsia="宋体" w:hAnsi="Segoe UI" w:cs="Segoe UI"/>
            <w:kern w:val="0"/>
            <w:szCs w:val="21"/>
          </w:rPr>
          <w:t>被调用的</w:t>
        </w:r>
        <w:r w:rsidRPr="0085376A">
          <w:rPr>
            <w:rFonts w:ascii="Segoe UI" w:eastAsia="宋体" w:hAnsi="Segoe UI" w:cs="Segoe UI"/>
            <w:kern w:val="0"/>
            <w:szCs w:val="21"/>
          </w:rPr>
          <w:t xml:space="preserve">Service). </w:t>
        </w:r>
        <w:r w:rsidRPr="0085376A">
          <w:rPr>
            <w:rFonts w:ascii="Segoe UI" w:eastAsia="宋体" w:hAnsi="Segoe UI" w:cs="Segoe UI"/>
            <w:kern w:val="0"/>
            <w:szCs w:val="21"/>
          </w:rPr>
          <w:t>调用</w:t>
        </w:r>
        <w:r w:rsidRPr="0085376A">
          <w:rPr>
            <w:rFonts w:ascii="Segoe UI" w:eastAsia="宋体" w:hAnsi="Segoe UI" w:cs="Segoe UI"/>
            <w:kern w:val="0"/>
            <w:szCs w:val="21"/>
          </w:rPr>
          <w:br/>
        </w:r>
        <w:r w:rsidRPr="0085376A">
          <w:rPr>
            <w:rFonts w:ascii="Segoe UI" w:eastAsia="宋体" w:hAnsi="Segoe UI" w:cs="Segoe UI"/>
            <w:kern w:val="0"/>
            <w:szCs w:val="21"/>
          </w:rPr>
          <w:br/>
          <w:t>YourInterfaceName.Stub.asInterface((IBinder)service)</w:t>
        </w:r>
        <w:r w:rsidRPr="0085376A">
          <w:rPr>
            <w:rFonts w:ascii="Segoe UI" w:eastAsia="宋体" w:hAnsi="Segoe UI" w:cs="Segoe UI"/>
            <w:kern w:val="0"/>
            <w:szCs w:val="21"/>
          </w:rPr>
          <w:t>将参数转换为</w:t>
        </w:r>
        <w:r w:rsidRPr="0085376A">
          <w:rPr>
            <w:rFonts w:ascii="Segoe UI" w:eastAsia="宋体" w:hAnsi="Segoe UI" w:cs="Segoe UI"/>
            <w:kern w:val="0"/>
            <w:szCs w:val="21"/>
          </w:rPr>
          <w:t>YourInterface</w:t>
        </w:r>
        <w:r w:rsidRPr="0085376A">
          <w:rPr>
            <w:rFonts w:ascii="Segoe UI" w:eastAsia="宋体" w:hAnsi="Segoe UI" w:cs="Segoe UI"/>
            <w:kern w:val="0"/>
            <w:szCs w:val="21"/>
          </w:rPr>
          <w:t>类型。</w:t>
        </w:r>
        <w:r w:rsidRPr="0085376A">
          <w:rPr>
            <w:rFonts w:ascii="Segoe UI" w:eastAsia="宋体" w:hAnsi="Segoe UI" w:cs="Segoe UI"/>
            <w:kern w:val="0"/>
            <w:szCs w:val="21"/>
          </w:rPr>
          <w:br/>
        </w:r>
        <w:r w:rsidRPr="0085376A">
          <w:rPr>
            <w:rFonts w:ascii="Segoe UI" w:eastAsia="宋体" w:hAnsi="Segoe UI" w:cs="Segoe UI"/>
            <w:kern w:val="0"/>
            <w:szCs w:val="21"/>
          </w:rPr>
          <w:br/>
          <w:t xml:space="preserve">5. </w:t>
        </w:r>
        <w:r w:rsidRPr="0085376A">
          <w:rPr>
            <w:rFonts w:ascii="Segoe UI" w:eastAsia="宋体" w:hAnsi="Segoe UI" w:cs="Segoe UI"/>
            <w:kern w:val="0"/>
            <w:szCs w:val="21"/>
          </w:rPr>
          <w:t>调用接口中定义的方法。</w:t>
        </w:r>
        <w:r w:rsidRPr="0085376A">
          <w:rPr>
            <w:rFonts w:ascii="Segoe UI" w:eastAsia="宋体" w:hAnsi="Segoe UI" w:cs="Segoe UI"/>
            <w:kern w:val="0"/>
            <w:szCs w:val="21"/>
          </w:rPr>
          <w:t xml:space="preserve"> </w:t>
        </w:r>
        <w:r w:rsidRPr="0085376A">
          <w:rPr>
            <w:rFonts w:ascii="Segoe UI" w:eastAsia="宋体" w:hAnsi="Segoe UI" w:cs="Segoe UI"/>
            <w:kern w:val="0"/>
            <w:szCs w:val="21"/>
          </w:rPr>
          <w:t>你总要检测到</w:t>
        </w:r>
        <w:r w:rsidRPr="0085376A">
          <w:rPr>
            <w:rFonts w:ascii="Segoe UI" w:eastAsia="宋体" w:hAnsi="Segoe UI" w:cs="Segoe UI"/>
            <w:kern w:val="0"/>
            <w:szCs w:val="21"/>
          </w:rPr>
          <w:t>DeadObjectException</w:t>
        </w:r>
        <w:r w:rsidRPr="0085376A">
          <w:rPr>
            <w:rFonts w:ascii="Segoe UI" w:eastAsia="宋体" w:hAnsi="Segoe UI" w:cs="Segoe UI"/>
            <w:kern w:val="0"/>
            <w:szCs w:val="21"/>
          </w:rPr>
          <w:t>异常，该异常在连接断开时被抛出。它只会被远程方法抛出。</w:t>
        </w:r>
        <w:r w:rsidRPr="0085376A">
          <w:rPr>
            <w:rFonts w:ascii="Segoe UI" w:eastAsia="宋体" w:hAnsi="Segoe UI" w:cs="Segoe UI"/>
            <w:kern w:val="0"/>
            <w:szCs w:val="21"/>
          </w:rPr>
          <w:br/>
        </w:r>
        <w:r w:rsidRPr="0085376A">
          <w:rPr>
            <w:rFonts w:ascii="Segoe UI" w:eastAsia="宋体" w:hAnsi="Segoe UI" w:cs="Segoe UI"/>
            <w:kern w:val="0"/>
            <w:szCs w:val="21"/>
          </w:rPr>
          <w:br/>
          <w:t xml:space="preserve">6. </w:t>
        </w:r>
        <w:r w:rsidRPr="0085376A">
          <w:rPr>
            <w:rFonts w:ascii="Segoe UI" w:eastAsia="宋体" w:hAnsi="Segoe UI" w:cs="Segoe UI"/>
            <w:kern w:val="0"/>
            <w:szCs w:val="21"/>
          </w:rPr>
          <w:t>断开连接，调用接口实例中的</w:t>
        </w:r>
        <w:r w:rsidRPr="0085376A">
          <w:rPr>
            <w:rFonts w:ascii="Segoe UI" w:eastAsia="宋体" w:hAnsi="Segoe UI" w:cs="Segoe UI"/>
            <w:kern w:val="0"/>
            <w:szCs w:val="21"/>
          </w:rPr>
          <w:t>ApplicationContext.unbindService()</w:t>
        </w:r>
        <w:r w:rsidRPr="0085376A">
          <w:rPr>
            <w:rFonts w:ascii="Segoe UI" w:eastAsia="宋体" w:hAnsi="Segoe UI" w:cs="Segoe UI"/>
            <w:kern w:val="0"/>
            <w:szCs w:val="21"/>
          </w:rPr>
          <w:br/>
        </w:r>
        <w:r w:rsidRPr="0085376A">
          <w:rPr>
            <w:rFonts w:ascii="Segoe UI" w:eastAsia="宋体" w:hAnsi="Segoe UI" w:cs="Segoe UI"/>
            <w:kern w:val="0"/>
            <w:szCs w:val="21"/>
          </w:rPr>
          <w:t>参考：</w:t>
        </w:r>
        <w:r w:rsidRPr="0085376A">
          <w:rPr>
            <w:rFonts w:ascii="Segoe UI" w:eastAsia="宋体" w:hAnsi="Segoe UI" w:cs="Segoe UI"/>
            <w:kern w:val="0"/>
            <w:szCs w:val="21"/>
          </w:rPr>
          <w:t>http://buaadallas.blog.51cto.com/399160/372090</w:t>
        </w:r>
        <w:r w:rsidRPr="0085376A">
          <w:rPr>
            <w:rFonts w:ascii="Segoe UI" w:eastAsia="宋体" w:hAnsi="Segoe UI" w:cs="Segoe UI"/>
            <w:kern w:val="0"/>
            <w:szCs w:val="21"/>
          </w:rPr>
          <w:br/>
          <w:t xml:space="preserve">21. </w:t>
        </w:r>
        <w:r w:rsidRPr="0085376A">
          <w:rPr>
            <w:rFonts w:ascii="Segoe UI" w:eastAsia="宋体" w:hAnsi="Segoe UI" w:cs="Segoe UI"/>
            <w:kern w:val="0"/>
            <w:szCs w:val="21"/>
          </w:rPr>
          <w:t>请解释下</w:t>
        </w:r>
        <w:r w:rsidRPr="0085376A">
          <w:rPr>
            <w:rFonts w:ascii="Segoe UI" w:eastAsia="宋体" w:hAnsi="Segoe UI" w:cs="Segoe UI"/>
            <w:kern w:val="0"/>
            <w:szCs w:val="21"/>
          </w:rPr>
          <w:t>Android</w:t>
        </w:r>
        <w:r w:rsidRPr="0085376A">
          <w:rPr>
            <w:rFonts w:ascii="Segoe UI" w:eastAsia="宋体" w:hAnsi="Segoe UI" w:cs="Segoe UI"/>
            <w:kern w:val="0"/>
            <w:szCs w:val="21"/>
          </w:rPr>
          <w:t>程序运行时权限与文件系统权限的区别。</w:t>
        </w:r>
        <w:r w:rsidRPr="0085376A">
          <w:rPr>
            <w:rFonts w:ascii="Segoe UI" w:eastAsia="宋体" w:hAnsi="Segoe UI" w:cs="Segoe UI"/>
            <w:kern w:val="0"/>
            <w:szCs w:val="21"/>
          </w:rPr>
          <w:br/>
          <w:t>apk</w:t>
        </w:r>
        <w:r w:rsidRPr="0085376A">
          <w:rPr>
            <w:rFonts w:ascii="Segoe UI" w:eastAsia="宋体" w:hAnsi="Segoe UI" w:cs="Segoe UI"/>
            <w:kern w:val="0"/>
            <w:szCs w:val="21"/>
          </w:rPr>
          <w:t>程序是运行在虚拟机上的</w:t>
        </w:r>
        <w:r w:rsidRPr="0085376A">
          <w:rPr>
            <w:rFonts w:ascii="Segoe UI" w:eastAsia="宋体" w:hAnsi="Segoe UI" w:cs="Segoe UI"/>
            <w:kern w:val="0"/>
            <w:szCs w:val="21"/>
          </w:rPr>
          <w:t>,</w:t>
        </w:r>
        <w:r w:rsidRPr="0085376A">
          <w:rPr>
            <w:rFonts w:ascii="Segoe UI" w:eastAsia="宋体" w:hAnsi="Segoe UI" w:cs="Segoe UI"/>
            <w:kern w:val="0"/>
            <w:szCs w:val="21"/>
          </w:rPr>
          <w:t>对应的是</w:t>
        </w:r>
        <w:r w:rsidRPr="0085376A">
          <w:rPr>
            <w:rFonts w:ascii="Segoe UI" w:eastAsia="宋体" w:hAnsi="Segoe UI" w:cs="Segoe UI"/>
            <w:kern w:val="0"/>
            <w:szCs w:val="21"/>
          </w:rPr>
          <w:t>Android</w:t>
        </w:r>
        <w:r w:rsidRPr="0085376A">
          <w:rPr>
            <w:rFonts w:ascii="Segoe UI" w:eastAsia="宋体" w:hAnsi="Segoe UI" w:cs="Segoe UI"/>
            <w:kern w:val="0"/>
            <w:szCs w:val="21"/>
          </w:rPr>
          <w:t>独特的权限机制，只有体现到文件系统上时才使用</w:t>
        </w:r>
        <w:r w:rsidRPr="0085376A">
          <w:rPr>
            <w:rFonts w:ascii="Segoe UI" w:eastAsia="宋体" w:hAnsi="Segoe UI" w:cs="Segoe UI"/>
            <w:kern w:val="0"/>
            <w:szCs w:val="21"/>
          </w:rPr>
          <w:t>linux</w:t>
        </w:r>
        <w:r w:rsidRPr="0085376A">
          <w:rPr>
            <w:rFonts w:ascii="Segoe UI" w:eastAsia="宋体" w:hAnsi="Segoe UI" w:cs="Segoe UI"/>
            <w:kern w:val="0"/>
            <w:szCs w:val="21"/>
          </w:rPr>
          <w:t>的权限设置。</w:t>
        </w:r>
        <w:r w:rsidRPr="0085376A">
          <w:rPr>
            <w:rFonts w:ascii="Segoe UI" w:eastAsia="宋体" w:hAnsi="Segoe UI" w:cs="Segoe UI"/>
            <w:kern w:val="0"/>
            <w:szCs w:val="21"/>
          </w:rPr>
          <w:br/>
          <w:t>android</w:t>
        </w:r>
        <w:r w:rsidRPr="0085376A">
          <w:rPr>
            <w:rFonts w:ascii="Segoe UI" w:eastAsia="宋体" w:hAnsi="Segoe UI" w:cs="Segoe UI"/>
            <w:kern w:val="0"/>
            <w:szCs w:val="21"/>
          </w:rPr>
          <w:t>系统有的权限是基于签名的。</w:t>
        </w:r>
        <w:r w:rsidRPr="0085376A">
          <w:rPr>
            <w:rFonts w:ascii="Segoe UI" w:eastAsia="宋体" w:hAnsi="Segoe UI" w:cs="Segoe UI"/>
            <w:kern w:val="0"/>
            <w:szCs w:val="21"/>
          </w:rPr>
          <w:br/>
        </w:r>
        <w:r w:rsidRPr="0085376A">
          <w:rPr>
            <w:rFonts w:ascii="Segoe UI" w:eastAsia="宋体" w:hAnsi="Segoe UI" w:cs="Segoe UI"/>
            <w:kern w:val="0"/>
            <w:szCs w:val="21"/>
          </w:rPr>
          <w:t>具体参见：</w:t>
        </w:r>
        <w:r w:rsidRPr="0085376A">
          <w:rPr>
            <w:rFonts w:ascii="Segoe UI" w:eastAsia="宋体" w:hAnsi="Segoe UI" w:cs="Segoe UI"/>
            <w:kern w:val="0"/>
            <w:szCs w:val="21"/>
          </w:rPr>
          <w:t>http://blog.csdn.net/Zengyangtech/archive/2010/07/20/5749999.aspx</w:t>
        </w:r>
        <w:r w:rsidRPr="0085376A">
          <w:rPr>
            <w:rFonts w:ascii="Segoe UI" w:eastAsia="宋体" w:hAnsi="Segoe UI" w:cs="Segoe UI"/>
            <w:kern w:val="0"/>
            <w:szCs w:val="21"/>
          </w:rPr>
          <w:br/>
          <w:t xml:space="preserve">22. </w:t>
        </w:r>
        <w:r w:rsidRPr="0085376A">
          <w:rPr>
            <w:rFonts w:ascii="Segoe UI" w:eastAsia="宋体" w:hAnsi="Segoe UI" w:cs="Segoe UI"/>
            <w:kern w:val="0"/>
            <w:szCs w:val="21"/>
          </w:rPr>
          <w:t>系统上安装了多种浏览器，能否指定某浏览器访问指定页面</w:t>
        </w:r>
        <w:r w:rsidRPr="0085376A">
          <w:rPr>
            <w:rFonts w:ascii="Segoe UI" w:eastAsia="宋体" w:hAnsi="Segoe UI" w:cs="Segoe UI"/>
            <w:kern w:val="0"/>
            <w:szCs w:val="21"/>
          </w:rPr>
          <w:t>?</w:t>
        </w:r>
        <w:r w:rsidRPr="0085376A">
          <w:rPr>
            <w:rFonts w:ascii="Segoe UI" w:eastAsia="宋体" w:hAnsi="Segoe UI" w:cs="Segoe UI"/>
            <w:kern w:val="0"/>
            <w:szCs w:val="21"/>
          </w:rPr>
          <w:t>请说明原由。</w:t>
        </w:r>
        <w:r w:rsidRPr="0085376A">
          <w:rPr>
            <w:rFonts w:ascii="Segoe UI" w:eastAsia="宋体" w:hAnsi="Segoe UI" w:cs="Segoe UI"/>
            <w:kern w:val="0"/>
            <w:szCs w:val="21"/>
          </w:rPr>
          <w:br/>
        </w:r>
        <w:r w:rsidRPr="0085376A">
          <w:rPr>
            <w:rFonts w:ascii="Segoe UI" w:eastAsia="宋体" w:hAnsi="Segoe UI" w:cs="Segoe UI"/>
            <w:kern w:val="0"/>
            <w:szCs w:val="21"/>
          </w:rPr>
          <w:t>通过直接发送</w:t>
        </w:r>
        <w:r w:rsidRPr="0085376A">
          <w:rPr>
            <w:rFonts w:ascii="Segoe UI" w:eastAsia="宋体" w:hAnsi="Segoe UI" w:cs="Segoe UI"/>
            <w:kern w:val="0"/>
            <w:szCs w:val="21"/>
          </w:rPr>
          <w:t>Uri</w:t>
        </w:r>
        <w:r w:rsidRPr="0085376A">
          <w:rPr>
            <w:rFonts w:ascii="Segoe UI" w:eastAsia="宋体" w:hAnsi="Segoe UI" w:cs="Segoe UI"/>
            <w:kern w:val="0"/>
            <w:szCs w:val="21"/>
          </w:rPr>
          <w:t>把参数带过去，或者通过</w:t>
        </w:r>
        <w:r w:rsidRPr="0085376A">
          <w:rPr>
            <w:rFonts w:ascii="Segoe UI" w:eastAsia="宋体" w:hAnsi="Segoe UI" w:cs="Segoe UI"/>
            <w:kern w:val="0"/>
            <w:szCs w:val="21"/>
          </w:rPr>
          <w:t>manifest</w:t>
        </w:r>
        <w:r w:rsidRPr="0085376A">
          <w:rPr>
            <w:rFonts w:ascii="Segoe UI" w:eastAsia="宋体" w:hAnsi="Segoe UI" w:cs="Segoe UI"/>
            <w:kern w:val="0"/>
            <w:szCs w:val="21"/>
          </w:rPr>
          <w:t>里的</w:t>
        </w:r>
        <w:r w:rsidRPr="0085376A">
          <w:rPr>
            <w:rFonts w:ascii="Segoe UI" w:eastAsia="宋体" w:hAnsi="Segoe UI" w:cs="Segoe UI"/>
            <w:kern w:val="0"/>
            <w:szCs w:val="21"/>
          </w:rPr>
          <w:t>intentfilter</w:t>
        </w:r>
        <w:r w:rsidRPr="0085376A">
          <w:rPr>
            <w:rFonts w:ascii="Segoe UI" w:eastAsia="宋体" w:hAnsi="Segoe UI" w:cs="Segoe UI"/>
            <w:kern w:val="0"/>
            <w:szCs w:val="21"/>
          </w:rPr>
          <w:t>里的</w:t>
        </w:r>
        <w:r w:rsidRPr="0085376A">
          <w:rPr>
            <w:rFonts w:ascii="Segoe UI" w:eastAsia="宋体" w:hAnsi="Segoe UI" w:cs="Segoe UI"/>
            <w:kern w:val="0"/>
            <w:szCs w:val="21"/>
          </w:rPr>
          <w:t>data</w:t>
        </w:r>
        <w:r w:rsidRPr="0085376A">
          <w:rPr>
            <w:rFonts w:ascii="Segoe UI" w:eastAsia="宋体" w:hAnsi="Segoe UI" w:cs="Segoe UI"/>
            <w:kern w:val="0"/>
            <w:szCs w:val="21"/>
          </w:rPr>
          <w:t>属性</w:t>
        </w:r>
        <w:r w:rsidRPr="0085376A">
          <w:rPr>
            <w:rFonts w:ascii="Segoe UI" w:eastAsia="宋体" w:hAnsi="Segoe UI" w:cs="Segoe UI"/>
            <w:kern w:val="0"/>
            <w:szCs w:val="21"/>
          </w:rPr>
          <w:br/>
          <w:t xml:space="preserve">23. </w:t>
        </w:r>
        <w:r w:rsidRPr="0085376A">
          <w:rPr>
            <w:rFonts w:ascii="Segoe UI" w:eastAsia="宋体" w:hAnsi="Segoe UI" w:cs="Segoe UI"/>
            <w:kern w:val="0"/>
            <w:szCs w:val="21"/>
          </w:rPr>
          <w:t>有一个一维整型数组</w:t>
        </w:r>
        <w:r w:rsidRPr="0085376A">
          <w:rPr>
            <w:rFonts w:ascii="Segoe UI" w:eastAsia="宋体" w:hAnsi="Segoe UI" w:cs="Segoe UI"/>
            <w:kern w:val="0"/>
            <w:szCs w:val="21"/>
          </w:rPr>
          <w:t>int[]data</w:t>
        </w:r>
        <w:r w:rsidRPr="0085376A">
          <w:rPr>
            <w:rFonts w:ascii="Segoe UI" w:eastAsia="宋体" w:hAnsi="Segoe UI" w:cs="Segoe UI"/>
            <w:kern w:val="0"/>
            <w:szCs w:val="21"/>
          </w:rPr>
          <w:t>保存的是一张宽为</w:t>
        </w:r>
        <w:r w:rsidRPr="0085376A">
          <w:rPr>
            <w:rFonts w:ascii="Segoe UI" w:eastAsia="宋体" w:hAnsi="Segoe UI" w:cs="Segoe UI"/>
            <w:kern w:val="0"/>
            <w:szCs w:val="21"/>
          </w:rPr>
          <w:t>width</w:t>
        </w:r>
        <w:r w:rsidRPr="0085376A">
          <w:rPr>
            <w:rFonts w:ascii="Segoe UI" w:eastAsia="宋体" w:hAnsi="Segoe UI" w:cs="Segoe UI"/>
            <w:kern w:val="0"/>
            <w:szCs w:val="21"/>
          </w:rPr>
          <w:t>，高为</w:t>
        </w:r>
        <w:r w:rsidRPr="0085376A">
          <w:rPr>
            <w:rFonts w:ascii="Segoe UI" w:eastAsia="宋体" w:hAnsi="Segoe UI" w:cs="Segoe UI"/>
            <w:kern w:val="0"/>
            <w:szCs w:val="21"/>
          </w:rPr>
          <w:t>height</w:t>
        </w:r>
        <w:r w:rsidRPr="0085376A">
          <w:rPr>
            <w:rFonts w:ascii="Segoe UI" w:eastAsia="宋体" w:hAnsi="Segoe UI" w:cs="Segoe UI"/>
            <w:kern w:val="0"/>
            <w:szCs w:val="21"/>
          </w:rPr>
          <w:t>的图片像素值信息。请写一个算法，将该图片所有的白色不透明</w:t>
        </w:r>
        <w:r w:rsidRPr="0085376A">
          <w:rPr>
            <w:rFonts w:ascii="Segoe UI" w:eastAsia="宋体" w:hAnsi="Segoe UI" w:cs="Segoe UI"/>
            <w:kern w:val="0"/>
            <w:szCs w:val="21"/>
          </w:rPr>
          <w:t>(0xffffffff)</w:t>
        </w:r>
        <w:r w:rsidRPr="0085376A">
          <w:rPr>
            <w:rFonts w:ascii="Segoe UI" w:eastAsia="宋体" w:hAnsi="Segoe UI" w:cs="Segoe UI"/>
            <w:kern w:val="0"/>
            <w:szCs w:val="21"/>
          </w:rPr>
          <w:t>像素点的透明度调整为</w:t>
        </w:r>
        <w:r w:rsidRPr="0085376A">
          <w:rPr>
            <w:rFonts w:ascii="Segoe UI" w:eastAsia="宋体" w:hAnsi="Segoe UI" w:cs="Segoe UI"/>
            <w:kern w:val="0"/>
            <w:szCs w:val="21"/>
          </w:rPr>
          <w:t>50%</w:t>
        </w:r>
        <w:r w:rsidRPr="0085376A">
          <w:rPr>
            <w:rFonts w:ascii="Segoe UI" w:eastAsia="宋体" w:hAnsi="Segoe UI" w:cs="Segoe UI"/>
            <w:kern w:val="0"/>
            <w:szCs w:val="21"/>
          </w:rPr>
          <w:t>。</w:t>
        </w:r>
        <w:r w:rsidRPr="0085376A">
          <w:rPr>
            <w:rFonts w:ascii="Segoe UI" w:eastAsia="宋体" w:hAnsi="Segoe UI" w:cs="Segoe UI"/>
            <w:kern w:val="0"/>
            <w:szCs w:val="21"/>
          </w:rPr>
          <w:br/>
          <w:t>24</w:t>
        </w:r>
        <w:r w:rsidRPr="0085376A">
          <w:rPr>
            <w:rFonts w:ascii="Segoe UI" w:eastAsia="宋体" w:hAnsi="Segoe UI" w:cs="Segoe UI"/>
            <w:kern w:val="0"/>
            <w:szCs w:val="21"/>
          </w:rPr>
          <w:t>、什么是</w:t>
        </w:r>
        <w:r w:rsidRPr="0085376A">
          <w:rPr>
            <w:rFonts w:ascii="Segoe UI" w:eastAsia="宋体" w:hAnsi="Segoe UI" w:cs="Segoe UI"/>
            <w:kern w:val="0"/>
            <w:szCs w:val="21"/>
          </w:rPr>
          <w:t xml:space="preserve">ANR </w:t>
        </w:r>
        <w:r w:rsidRPr="0085376A">
          <w:rPr>
            <w:rFonts w:ascii="Segoe UI" w:eastAsia="宋体" w:hAnsi="Segoe UI" w:cs="Segoe UI"/>
            <w:kern w:val="0"/>
            <w:szCs w:val="21"/>
          </w:rPr>
          <w:t>如何避免它</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答：</w:t>
        </w:r>
        <w:r w:rsidRPr="0085376A">
          <w:rPr>
            <w:rFonts w:ascii="Segoe UI" w:eastAsia="宋体" w:hAnsi="Segoe UI" w:cs="Segoe UI"/>
            <w:kern w:val="0"/>
            <w:szCs w:val="21"/>
          </w:rPr>
          <w:t>ANR</w:t>
        </w:r>
        <w:r w:rsidRPr="0085376A">
          <w:rPr>
            <w:rFonts w:ascii="Segoe UI" w:eastAsia="宋体" w:hAnsi="Segoe UI" w:cs="Segoe UI"/>
            <w:kern w:val="0"/>
            <w:szCs w:val="21"/>
          </w:rPr>
          <w:t>：</w:t>
        </w:r>
        <w:r w:rsidRPr="0085376A">
          <w:rPr>
            <w:rFonts w:ascii="Segoe UI" w:eastAsia="宋体" w:hAnsi="Segoe UI" w:cs="Segoe UI"/>
            <w:kern w:val="0"/>
            <w:szCs w:val="21"/>
          </w:rPr>
          <w:t>Application Not Responding</w:t>
        </w:r>
        <w:r w:rsidRPr="0085376A">
          <w:rPr>
            <w:rFonts w:ascii="Segoe UI" w:eastAsia="宋体" w:hAnsi="Segoe UI" w:cs="Segoe UI"/>
            <w:kern w:val="0"/>
            <w:szCs w:val="21"/>
          </w:rPr>
          <w:t>，五秒在</w:t>
        </w:r>
        <w:r w:rsidRPr="0085376A">
          <w:rPr>
            <w:rFonts w:ascii="Segoe UI" w:eastAsia="宋体" w:hAnsi="Segoe UI" w:cs="Segoe UI"/>
            <w:kern w:val="0"/>
            <w:szCs w:val="21"/>
          </w:rPr>
          <w:t>Android</w:t>
        </w:r>
        <w:r w:rsidRPr="0085376A">
          <w:rPr>
            <w:rFonts w:ascii="Segoe UI" w:eastAsia="宋体" w:hAnsi="Segoe UI" w:cs="Segoe UI"/>
            <w:kern w:val="0"/>
            <w:szCs w:val="21"/>
          </w:rPr>
          <w:t>中，活动管理器和窗口管理器这两个系统</w:t>
        </w:r>
        <w:r w:rsidRPr="0085376A">
          <w:rPr>
            <w:rFonts w:ascii="Segoe UI" w:eastAsia="宋体" w:hAnsi="Segoe UI" w:cs="Segoe UI"/>
            <w:kern w:val="0"/>
            <w:szCs w:val="21"/>
          </w:rPr>
          <w:lastRenderedPageBreak/>
          <w:t>服务负责监视应用程序的响应。当出现下列情况时，</w:t>
        </w:r>
        <w:r w:rsidRPr="0085376A">
          <w:rPr>
            <w:rFonts w:ascii="Segoe UI" w:eastAsia="宋体" w:hAnsi="Segoe UI" w:cs="Segoe UI"/>
            <w:kern w:val="0"/>
            <w:szCs w:val="21"/>
          </w:rPr>
          <w:t>Android</w:t>
        </w:r>
        <w:r w:rsidRPr="0085376A">
          <w:rPr>
            <w:rFonts w:ascii="Segoe UI" w:eastAsia="宋体" w:hAnsi="Segoe UI" w:cs="Segoe UI"/>
            <w:kern w:val="0"/>
            <w:szCs w:val="21"/>
          </w:rPr>
          <w:t>就会显示</w:t>
        </w:r>
        <w:r w:rsidRPr="0085376A">
          <w:rPr>
            <w:rFonts w:ascii="Segoe UI" w:eastAsia="宋体" w:hAnsi="Segoe UI" w:cs="Segoe UI"/>
            <w:kern w:val="0"/>
            <w:szCs w:val="21"/>
          </w:rPr>
          <w:t>ANR</w:t>
        </w:r>
        <w:r w:rsidRPr="0085376A">
          <w:rPr>
            <w:rFonts w:ascii="Segoe UI" w:eastAsia="宋体" w:hAnsi="Segoe UI" w:cs="Segoe UI"/>
            <w:kern w:val="0"/>
            <w:szCs w:val="21"/>
          </w:rPr>
          <w:t>对话框了：</w:t>
        </w:r>
        <w:r w:rsidRPr="0085376A">
          <w:rPr>
            <w:rFonts w:ascii="Segoe UI" w:eastAsia="宋体" w:hAnsi="Segoe UI" w:cs="Segoe UI"/>
            <w:kern w:val="0"/>
            <w:szCs w:val="21"/>
          </w:rPr>
          <w:br/>
        </w:r>
        <w:r w:rsidRPr="0085376A">
          <w:rPr>
            <w:rFonts w:ascii="Segoe UI" w:eastAsia="宋体" w:hAnsi="Segoe UI" w:cs="Segoe UI"/>
            <w:kern w:val="0"/>
            <w:szCs w:val="21"/>
          </w:rPr>
          <w:t>对输入事件</w:t>
        </w:r>
        <w:r w:rsidRPr="0085376A">
          <w:rPr>
            <w:rFonts w:ascii="Segoe UI" w:eastAsia="宋体" w:hAnsi="Segoe UI" w:cs="Segoe UI"/>
            <w:kern w:val="0"/>
            <w:szCs w:val="21"/>
          </w:rPr>
          <w:t>(</w:t>
        </w:r>
        <w:r w:rsidRPr="0085376A">
          <w:rPr>
            <w:rFonts w:ascii="Segoe UI" w:eastAsia="宋体" w:hAnsi="Segoe UI" w:cs="Segoe UI"/>
            <w:kern w:val="0"/>
            <w:szCs w:val="21"/>
          </w:rPr>
          <w:t>如按键、触摸屏事件</w:t>
        </w:r>
        <w:r w:rsidRPr="0085376A">
          <w:rPr>
            <w:rFonts w:ascii="Segoe UI" w:eastAsia="宋体" w:hAnsi="Segoe UI" w:cs="Segoe UI"/>
            <w:kern w:val="0"/>
            <w:szCs w:val="21"/>
          </w:rPr>
          <w:t>)</w:t>
        </w:r>
        <w:r w:rsidRPr="0085376A">
          <w:rPr>
            <w:rFonts w:ascii="Segoe UI" w:eastAsia="宋体" w:hAnsi="Segoe UI" w:cs="Segoe UI"/>
            <w:kern w:val="0"/>
            <w:szCs w:val="21"/>
          </w:rPr>
          <w:t>的响应超过</w:t>
        </w:r>
        <w:r w:rsidRPr="0085376A">
          <w:rPr>
            <w:rFonts w:ascii="Segoe UI" w:eastAsia="宋体" w:hAnsi="Segoe UI" w:cs="Segoe UI"/>
            <w:kern w:val="0"/>
            <w:szCs w:val="21"/>
          </w:rPr>
          <w:t>5</w:t>
        </w:r>
        <w:r w:rsidRPr="0085376A">
          <w:rPr>
            <w:rFonts w:ascii="Segoe UI" w:eastAsia="宋体" w:hAnsi="Segoe UI" w:cs="Segoe UI"/>
            <w:kern w:val="0"/>
            <w:szCs w:val="21"/>
          </w:rPr>
          <w:t>秒</w:t>
        </w:r>
        <w:r w:rsidRPr="0085376A">
          <w:rPr>
            <w:rFonts w:ascii="Segoe UI" w:eastAsia="宋体" w:hAnsi="Segoe UI" w:cs="Segoe UI"/>
            <w:kern w:val="0"/>
            <w:szCs w:val="21"/>
          </w:rPr>
          <w:br/>
        </w:r>
        <w:r w:rsidRPr="0085376A">
          <w:rPr>
            <w:rFonts w:ascii="Segoe UI" w:eastAsia="宋体" w:hAnsi="Segoe UI" w:cs="Segoe UI"/>
            <w:kern w:val="0"/>
            <w:szCs w:val="21"/>
          </w:rPr>
          <w:t>意向接受器</w:t>
        </w:r>
        <w:r w:rsidRPr="0085376A">
          <w:rPr>
            <w:rFonts w:ascii="Segoe UI" w:eastAsia="宋体" w:hAnsi="Segoe UI" w:cs="Segoe UI"/>
            <w:kern w:val="0"/>
            <w:szCs w:val="21"/>
          </w:rPr>
          <w:t>(intentReceiver)</w:t>
        </w:r>
        <w:r w:rsidRPr="0085376A">
          <w:rPr>
            <w:rFonts w:ascii="Segoe UI" w:eastAsia="宋体" w:hAnsi="Segoe UI" w:cs="Segoe UI"/>
            <w:kern w:val="0"/>
            <w:szCs w:val="21"/>
          </w:rPr>
          <w:t>超过</w:t>
        </w:r>
        <w:r w:rsidRPr="0085376A">
          <w:rPr>
            <w:rFonts w:ascii="Segoe UI" w:eastAsia="宋体" w:hAnsi="Segoe UI" w:cs="Segoe UI"/>
            <w:kern w:val="0"/>
            <w:szCs w:val="21"/>
          </w:rPr>
          <w:t>10</w:t>
        </w:r>
        <w:r w:rsidRPr="0085376A">
          <w:rPr>
            <w:rFonts w:ascii="Segoe UI" w:eastAsia="宋体" w:hAnsi="Segoe UI" w:cs="Segoe UI"/>
            <w:kern w:val="0"/>
            <w:szCs w:val="21"/>
          </w:rPr>
          <w:t>秒钟仍未执行完毕</w:t>
        </w:r>
        <w:r w:rsidRPr="0085376A">
          <w:rPr>
            <w:rFonts w:ascii="Segoe UI" w:eastAsia="宋体" w:hAnsi="Segoe UI" w:cs="Segoe UI"/>
            <w:kern w:val="0"/>
            <w:szCs w:val="21"/>
          </w:rPr>
          <w:br/>
          <w:t>Android</w:t>
        </w:r>
        <w:r w:rsidRPr="0085376A">
          <w:rPr>
            <w:rFonts w:ascii="Segoe UI" w:eastAsia="宋体" w:hAnsi="Segoe UI" w:cs="Segoe UI"/>
            <w:kern w:val="0"/>
            <w:szCs w:val="21"/>
          </w:rPr>
          <w:t>应用程序完全运行在一个独立的线程中</w:t>
        </w:r>
        <w:r w:rsidRPr="0085376A">
          <w:rPr>
            <w:rFonts w:ascii="Segoe UI" w:eastAsia="宋体" w:hAnsi="Segoe UI" w:cs="Segoe UI"/>
            <w:kern w:val="0"/>
            <w:szCs w:val="21"/>
          </w:rPr>
          <w:t>(</w:t>
        </w:r>
        <w:r w:rsidRPr="0085376A">
          <w:rPr>
            <w:rFonts w:ascii="Segoe UI" w:eastAsia="宋体" w:hAnsi="Segoe UI" w:cs="Segoe UI"/>
            <w:kern w:val="0"/>
            <w:szCs w:val="21"/>
          </w:rPr>
          <w:t>例如</w:t>
        </w:r>
        <w:r w:rsidRPr="0085376A">
          <w:rPr>
            <w:rFonts w:ascii="Segoe UI" w:eastAsia="宋体" w:hAnsi="Segoe UI" w:cs="Segoe UI"/>
            <w:kern w:val="0"/>
            <w:szCs w:val="21"/>
          </w:rPr>
          <w:t>main)</w:t>
        </w:r>
        <w:r w:rsidRPr="0085376A">
          <w:rPr>
            <w:rFonts w:ascii="Segoe UI" w:eastAsia="宋体" w:hAnsi="Segoe UI" w:cs="Segoe UI"/>
            <w:kern w:val="0"/>
            <w:szCs w:val="21"/>
          </w:rPr>
          <w:t>。这就意味着，任何在主线程中运行的，需要消耗大量时间的操作都会引发</w:t>
        </w:r>
        <w:r w:rsidRPr="0085376A">
          <w:rPr>
            <w:rFonts w:ascii="Segoe UI" w:eastAsia="宋体" w:hAnsi="Segoe UI" w:cs="Segoe UI"/>
            <w:kern w:val="0"/>
            <w:szCs w:val="21"/>
          </w:rPr>
          <w:t>ANR</w:t>
        </w:r>
        <w:r w:rsidRPr="0085376A">
          <w:rPr>
            <w:rFonts w:ascii="Segoe UI" w:eastAsia="宋体" w:hAnsi="Segoe UI" w:cs="Segoe UI"/>
            <w:kern w:val="0"/>
            <w:szCs w:val="21"/>
          </w:rPr>
          <w:t>。因为此时，你的应用程序已经没有机会去响应输入事件和意向广播</w:t>
        </w:r>
        <w:r w:rsidRPr="0085376A">
          <w:rPr>
            <w:rFonts w:ascii="Segoe UI" w:eastAsia="宋体" w:hAnsi="Segoe UI" w:cs="Segoe UI"/>
            <w:kern w:val="0"/>
            <w:szCs w:val="21"/>
          </w:rPr>
          <w:t>(Intent broadcast)</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因此，任何运行在主线程中的方法，都要尽可能的只做少量的工作。特别是活动生命周期中的重要方法如</w:t>
        </w:r>
        <w:r w:rsidRPr="0085376A">
          <w:rPr>
            <w:rFonts w:ascii="Segoe UI" w:eastAsia="宋体" w:hAnsi="Segoe UI" w:cs="Segoe UI"/>
            <w:kern w:val="0"/>
            <w:szCs w:val="21"/>
          </w:rPr>
          <w:t>onCreate()</w:t>
        </w:r>
        <w:r w:rsidRPr="0085376A">
          <w:rPr>
            <w:rFonts w:ascii="Segoe UI" w:eastAsia="宋体" w:hAnsi="Segoe UI" w:cs="Segoe UI"/>
            <w:kern w:val="0"/>
            <w:szCs w:val="21"/>
          </w:rPr>
          <w:t>和</w:t>
        </w:r>
        <w:r w:rsidRPr="0085376A">
          <w:rPr>
            <w:rFonts w:ascii="Segoe UI" w:eastAsia="宋体" w:hAnsi="Segoe UI" w:cs="Segoe UI"/>
            <w:kern w:val="0"/>
            <w:szCs w:val="21"/>
          </w:rPr>
          <w:t xml:space="preserve"> onResume()</w:t>
        </w:r>
        <w:r w:rsidRPr="0085376A">
          <w:rPr>
            <w:rFonts w:ascii="Segoe UI" w:eastAsia="宋体" w:hAnsi="Segoe UI" w:cs="Segoe UI"/>
            <w:kern w:val="0"/>
            <w:szCs w:val="21"/>
          </w:rPr>
          <w:t>等更应如此。潜在的比较耗时的操作，如访问网络和数据库</w:t>
        </w:r>
        <w:r w:rsidRPr="0085376A">
          <w:rPr>
            <w:rFonts w:ascii="Segoe UI" w:eastAsia="宋体" w:hAnsi="Segoe UI" w:cs="Segoe UI"/>
            <w:kern w:val="0"/>
            <w:szCs w:val="21"/>
          </w:rPr>
          <w:t>;</w:t>
        </w:r>
        <w:r w:rsidRPr="0085376A">
          <w:rPr>
            <w:rFonts w:ascii="Segoe UI" w:eastAsia="宋体" w:hAnsi="Segoe UI" w:cs="Segoe UI"/>
            <w:kern w:val="0"/>
            <w:szCs w:val="21"/>
          </w:rPr>
          <w:t>或者是开销很大的计算，比如改变位图的大小，需要在一个单独的子线程中完成</w:t>
        </w:r>
        <w:r w:rsidRPr="0085376A">
          <w:rPr>
            <w:rFonts w:ascii="Segoe UI" w:eastAsia="宋体" w:hAnsi="Segoe UI" w:cs="Segoe UI"/>
            <w:kern w:val="0"/>
            <w:szCs w:val="21"/>
          </w:rPr>
          <w:t xml:space="preserve"> (</w:t>
        </w:r>
        <w:r w:rsidRPr="0085376A">
          <w:rPr>
            <w:rFonts w:ascii="Segoe UI" w:eastAsia="宋体" w:hAnsi="Segoe UI" w:cs="Segoe UI"/>
            <w:kern w:val="0"/>
            <w:szCs w:val="21"/>
          </w:rPr>
          <w:t>或者是使用异步请求，如数据库操作</w:t>
        </w:r>
        <w:r w:rsidRPr="0085376A">
          <w:rPr>
            <w:rFonts w:ascii="Segoe UI" w:eastAsia="宋体" w:hAnsi="Segoe UI" w:cs="Segoe UI"/>
            <w:kern w:val="0"/>
            <w:szCs w:val="21"/>
          </w:rPr>
          <w:t>)</w:t>
        </w:r>
        <w:r w:rsidRPr="0085376A">
          <w:rPr>
            <w:rFonts w:ascii="Segoe UI" w:eastAsia="宋体" w:hAnsi="Segoe UI" w:cs="Segoe UI"/>
            <w:kern w:val="0"/>
            <w:szCs w:val="21"/>
          </w:rPr>
          <w:t>。但这并不意味着你的主线程需要进入阻塞状态已等待子线程结束</w:t>
        </w:r>
        <w:r w:rsidRPr="0085376A">
          <w:rPr>
            <w:rFonts w:ascii="Segoe UI" w:eastAsia="宋体" w:hAnsi="Segoe UI" w:cs="Segoe UI"/>
            <w:kern w:val="0"/>
            <w:szCs w:val="21"/>
          </w:rPr>
          <w:t xml:space="preserve"> — </w:t>
        </w:r>
        <w:r w:rsidRPr="0085376A">
          <w:rPr>
            <w:rFonts w:ascii="Segoe UI" w:eastAsia="宋体" w:hAnsi="Segoe UI" w:cs="Segoe UI"/>
            <w:kern w:val="0"/>
            <w:szCs w:val="21"/>
          </w:rPr>
          <w:t>也不需要调用</w:t>
        </w:r>
        <w:r w:rsidRPr="0085376A">
          <w:rPr>
            <w:rFonts w:ascii="Segoe UI" w:eastAsia="宋体" w:hAnsi="Segoe UI" w:cs="Segoe UI"/>
            <w:kern w:val="0"/>
            <w:szCs w:val="21"/>
          </w:rPr>
          <w:t>Therad.wait()</w:t>
        </w:r>
        <w:r w:rsidRPr="0085376A">
          <w:rPr>
            <w:rFonts w:ascii="Segoe UI" w:eastAsia="宋体" w:hAnsi="Segoe UI" w:cs="Segoe UI"/>
            <w:kern w:val="0"/>
            <w:szCs w:val="21"/>
          </w:rPr>
          <w:t>或者</w:t>
        </w:r>
        <w:r w:rsidRPr="0085376A">
          <w:rPr>
            <w:rFonts w:ascii="Segoe UI" w:eastAsia="宋体" w:hAnsi="Segoe UI" w:cs="Segoe UI"/>
            <w:kern w:val="0"/>
            <w:szCs w:val="21"/>
          </w:rPr>
          <w:t>Thread.sleep()</w:t>
        </w:r>
        <w:r w:rsidRPr="0085376A">
          <w:rPr>
            <w:rFonts w:ascii="Segoe UI" w:eastAsia="宋体" w:hAnsi="Segoe UI" w:cs="Segoe UI"/>
            <w:kern w:val="0"/>
            <w:szCs w:val="21"/>
          </w:rPr>
          <w:t>方法。取而代之的是，主线程为子线程提供一个句柄</w:t>
        </w:r>
        <w:r w:rsidRPr="0085376A">
          <w:rPr>
            <w:rFonts w:ascii="Segoe UI" w:eastAsia="宋体" w:hAnsi="Segoe UI" w:cs="Segoe UI"/>
            <w:kern w:val="0"/>
            <w:szCs w:val="21"/>
          </w:rPr>
          <w:t>(Handler)</w:t>
        </w:r>
        <w:r w:rsidRPr="0085376A">
          <w:rPr>
            <w:rFonts w:ascii="Segoe UI" w:eastAsia="宋体" w:hAnsi="Segoe UI" w:cs="Segoe UI"/>
            <w:kern w:val="0"/>
            <w:szCs w:val="21"/>
          </w:rPr>
          <w:t>，让子线程</w:t>
        </w:r>
        <w:r w:rsidRPr="0085376A">
          <w:rPr>
            <w:rFonts w:ascii="Segoe UI" w:eastAsia="宋体" w:hAnsi="Segoe UI" w:cs="Segoe UI"/>
            <w:kern w:val="0"/>
            <w:szCs w:val="21"/>
          </w:rPr>
          <w:t xml:space="preserve"> </w:t>
        </w:r>
        <w:r w:rsidRPr="0085376A">
          <w:rPr>
            <w:rFonts w:ascii="Segoe UI" w:eastAsia="宋体" w:hAnsi="Segoe UI" w:cs="Segoe UI"/>
            <w:kern w:val="0"/>
            <w:szCs w:val="21"/>
          </w:rPr>
          <w:t>在即将结束的时候调用它</w:t>
        </w:r>
        <w:r w:rsidRPr="0085376A">
          <w:rPr>
            <w:rFonts w:ascii="Segoe UI" w:eastAsia="宋体" w:hAnsi="Segoe UI" w:cs="Segoe UI"/>
            <w:kern w:val="0"/>
            <w:szCs w:val="21"/>
          </w:rPr>
          <w:t>(xing:</w:t>
        </w:r>
        <w:r w:rsidRPr="0085376A">
          <w:rPr>
            <w:rFonts w:ascii="Segoe UI" w:eastAsia="宋体" w:hAnsi="Segoe UI" w:cs="Segoe UI"/>
            <w:kern w:val="0"/>
            <w:szCs w:val="21"/>
          </w:rPr>
          <w:t>可以参看</w:t>
        </w:r>
        <w:r w:rsidRPr="0085376A">
          <w:rPr>
            <w:rFonts w:ascii="Segoe UI" w:eastAsia="宋体" w:hAnsi="Segoe UI" w:cs="Segoe UI"/>
            <w:kern w:val="0"/>
            <w:szCs w:val="21"/>
          </w:rPr>
          <w:t>Snake</w:t>
        </w:r>
        <w:r w:rsidRPr="0085376A">
          <w:rPr>
            <w:rFonts w:ascii="Segoe UI" w:eastAsia="宋体" w:hAnsi="Segoe UI" w:cs="Segoe UI"/>
            <w:kern w:val="0"/>
            <w:szCs w:val="21"/>
          </w:rPr>
          <w:t>的例子，这种方法与以前我们所接触的有所不同</w:t>
        </w:r>
        <w:r w:rsidRPr="0085376A">
          <w:rPr>
            <w:rFonts w:ascii="Segoe UI" w:eastAsia="宋体" w:hAnsi="Segoe UI" w:cs="Segoe UI"/>
            <w:kern w:val="0"/>
            <w:szCs w:val="21"/>
          </w:rPr>
          <w:t>)</w:t>
        </w:r>
        <w:r w:rsidRPr="0085376A">
          <w:rPr>
            <w:rFonts w:ascii="Segoe UI" w:eastAsia="宋体" w:hAnsi="Segoe UI" w:cs="Segoe UI"/>
            <w:kern w:val="0"/>
            <w:szCs w:val="21"/>
          </w:rPr>
          <w:t>。使用这种方法涉及你的应用程序，能够保证你的程序</w:t>
        </w:r>
        <w:r w:rsidRPr="0085376A">
          <w:rPr>
            <w:rFonts w:ascii="Segoe UI" w:eastAsia="宋体" w:hAnsi="Segoe UI" w:cs="Segoe UI"/>
            <w:kern w:val="0"/>
            <w:szCs w:val="21"/>
          </w:rPr>
          <w:t xml:space="preserve"> </w:t>
        </w:r>
        <w:r w:rsidRPr="0085376A">
          <w:rPr>
            <w:rFonts w:ascii="Segoe UI" w:eastAsia="宋体" w:hAnsi="Segoe UI" w:cs="Segoe UI"/>
            <w:kern w:val="0"/>
            <w:szCs w:val="21"/>
          </w:rPr>
          <w:t>对输入保持良好的响应，从而避免因为输入事件超过</w:t>
        </w:r>
        <w:r w:rsidRPr="0085376A">
          <w:rPr>
            <w:rFonts w:ascii="Segoe UI" w:eastAsia="宋体" w:hAnsi="Segoe UI" w:cs="Segoe UI"/>
            <w:kern w:val="0"/>
            <w:szCs w:val="21"/>
          </w:rPr>
          <w:t>5</w:t>
        </w:r>
        <w:r w:rsidRPr="0085376A">
          <w:rPr>
            <w:rFonts w:ascii="Segoe UI" w:eastAsia="宋体" w:hAnsi="Segoe UI" w:cs="Segoe UI"/>
            <w:kern w:val="0"/>
            <w:szCs w:val="21"/>
          </w:rPr>
          <w:t>秒钟不被处理而产生的</w:t>
        </w:r>
        <w:r w:rsidRPr="0085376A">
          <w:rPr>
            <w:rFonts w:ascii="Segoe UI" w:eastAsia="宋体" w:hAnsi="Segoe UI" w:cs="Segoe UI"/>
            <w:kern w:val="0"/>
            <w:szCs w:val="21"/>
          </w:rPr>
          <w:t>ANR</w:t>
        </w:r>
        <w:r w:rsidRPr="0085376A">
          <w:rPr>
            <w:rFonts w:ascii="Segoe UI" w:eastAsia="宋体" w:hAnsi="Segoe UI" w:cs="Segoe UI"/>
            <w:kern w:val="0"/>
            <w:szCs w:val="21"/>
          </w:rPr>
          <w:t>。这种实践需要应用到所有显示用户界面的线程，因为他们都面临着同样的超时</w:t>
        </w:r>
        <w:r w:rsidRPr="0085376A">
          <w:rPr>
            <w:rFonts w:ascii="Segoe UI" w:eastAsia="宋体" w:hAnsi="Segoe UI" w:cs="Segoe UI"/>
            <w:kern w:val="0"/>
            <w:szCs w:val="21"/>
          </w:rPr>
          <w:t xml:space="preserve"> </w:t>
        </w:r>
        <w:r w:rsidRPr="0085376A">
          <w:rPr>
            <w:rFonts w:ascii="Segoe UI" w:eastAsia="宋体" w:hAnsi="Segoe UI" w:cs="Segoe UI"/>
            <w:kern w:val="0"/>
            <w:szCs w:val="21"/>
          </w:rPr>
          <w:t>问题。</w:t>
        </w:r>
        <w:r w:rsidRPr="0085376A">
          <w:rPr>
            <w:rFonts w:ascii="Segoe UI" w:eastAsia="宋体" w:hAnsi="Segoe UI" w:cs="Segoe UI"/>
            <w:kern w:val="0"/>
            <w:szCs w:val="21"/>
          </w:rPr>
          <w:br/>
          <w:t>25</w:t>
        </w:r>
        <w:r w:rsidRPr="0085376A">
          <w:rPr>
            <w:rFonts w:ascii="Segoe UI" w:eastAsia="宋体" w:hAnsi="Segoe UI" w:cs="Segoe UI"/>
            <w:kern w:val="0"/>
            <w:szCs w:val="21"/>
          </w:rPr>
          <w:t>、什么情况会导致</w:t>
        </w:r>
        <w:r w:rsidRPr="0085376A">
          <w:rPr>
            <w:rFonts w:ascii="Segoe UI" w:eastAsia="宋体" w:hAnsi="Segoe UI" w:cs="Segoe UI"/>
            <w:kern w:val="0"/>
            <w:szCs w:val="21"/>
          </w:rPr>
          <w:t>Force Close ?</w:t>
        </w:r>
        <w:r w:rsidRPr="0085376A">
          <w:rPr>
            <w:rFonts w:ascii="Segoe UI" w:eastAsia="宋体" w:hAnsi="Segoe UI" w:cs="Segoe UI"/>
            <w:kern w:val="0"/>
            <w:szCs w:val="21"/>
          </w:rPr>
          <w:t>如何避免</w:t>
        </w:r>
        <w:r w:rsidRPr="0085376A">
          <w:rPr>
            <w:rFonts w:ascii="Segoe UI" w:eastAsia="宋体" w:hAnsi="Segoe UI" w:cs="Segoe UI"/>
            <w:kern w:val="0"/>
            <w:szCs w:val="21"/>
          </w:rPr>
          <w:t>?</w:t>
        </w:r>
        <w:r w:rsidRPr="0085376A">
          <w:rPr>
            <w:rFonts w:ascii="Segoe UI" w:eastAsia="宋体" w:hAnsi="Segoe UI" w:cs="Segoe UI"/>
            <w:kern w:val="0"/>
            <w:szCs w:val="21"/>
          </w:rPr>
          <w:t>能否捕获导致其的异常</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答：一般像空指针啊，可以看起</w:t>
        </w:r>
        <w:r w:rsidRPr="0085376A">
          <w:rPr>
            <w:rFonts w:ascii="Segoe UI" w:eastAsia="宋体" w:hAnsi="Segoe UI" w:cs="Segoe UI"/>
            <w:kern w:val="0"/>
            <w:szCs w:val="21"/>
          </w:rPr>
          <w:t>logcat</w:t>
        </w:r>
        <w:r w:rsidRPr="0085376A">
          <w:rPr>
            <w:rFonts w:ascii="Segoe UI" w:eastAsia="宋体" w:hAnsi="Segoe UI" w:cs="Segoe UI"/>
            <w:kern w:val="0"/>
            <w:szCs w:val="21"/>
          </w:rPr>
          <w:t>，然后对应到程序中</w:t>
        </w:r>
        <w:r w:rsidRPr="0085376A">
          <w:rPr>
            <w:rFonts w:ascii="Segoe UI" w:eastAsia="宋体" w:hAnsi="Segoe UI" w:cs="Segoe UI"/>
            <w:kern w:val="0"/>
            <w:szCs w:val="21"/>
          </w:rPr>
          <w:t xml:space="preserve"> </w:t>
        </w:r>
        <w:r w:rsidRPr="0085376A">
          <w:rPr>
            <w:rFonts w:ascii="Segoe UI" w:eastAsia="宋体" w:hAnsi="Segoe UI" w:cs="Segoe UI"/>
            <w:kern w:val="0"/>
            <w:szCs w:val="21"/>
          </w:rPr>
          <w:t>来解决错误</w:t>
        </w:r>
        <w:r w:rsidRPr="0085376A">
          <w:rPr>
            <w:rFonts w:ascii="Segoe UI" w:eastAsia="宋体" w:hAnsi="Segoe UI" w:cs="Segoe UI"/>
            <w:kern w:val="0"/>
            <w:szCs w:val="21"/>
          </w:rPr>
          <w:br/>
          <w:t>26</w:t>
        </w:r>
        <w:r w:rsidRPr="0085376A">
          <w:rPr>
            <w:rFonts w:ascii="Segoe UI" w:eastAsia="宋体" w:hAnsi="Segoe UI" w:cs="Segoe UI"/>
            <w:kern w:val="0"/>
            <w:szCs w:val="21"/>
          </w:rPr>
          <w:t>、</w:t>
        </w:r>
        <w:r w:rsidRPr="0085376A">
          <w:rPr>
            <w:rFonts w:ascii="Segoe UI" w:eastAsia="宋体" w:hAnsi="Segoe UI" w:cs="Segoe UI"/>
            <w:kern w:val="0"/>
            <w:szCs w:val="21"/>
          </w:rPr>
          <w:t>Android</w:t>
        </w:r>
        <w:r w:rsidRPr="0085376A">
          <w:rPr>
            <w:rFonts w:ascii="Segoe UI" w:eastAsia="宋体" w:hAnsi="Segoe UI" w:cs="Segoe UI"/>
            <w:kern w:val="0"/>
            <w:szCs w:val="21"/>
          </w:rPr>
          <w:t>本身的</w:t>
        </w:r>
        <w:r w:rsidRPr="0085376A">
          <w:rPr>
            <w:rFonts w:ascii="Segoe UI" w:eastAsia="宋体" w:hAnsi="Segoe UI" w:cs="Segoe UI"/>
            <w:kern w:val="0"/>
            <w:szCs w:val="21"/>
          </w:rPr>
          <w:t>api</w:t>
        </w:r>
        <w:r w:rsidRPr="0085376A">
          <w:rPr>
            <w:rFonts w:ascii="Segoe UI" w:eastAsia="宋体" w:hAnsi="Segoe UI" w:cs="Segoe UI"/>
            <w:kern w:val="0"/>
            <w:szCs w:val="21"/>
          </w:rPr>
          <w:t>并未声明会抛出异常，则其在运行时有无可能抛出</w:t>
        </w:r>
        <w:r w:rsidRPr="0085376A">
          <w:rPr>
            <w:rFonts w:ascii="Segoe UI" w:eastAsia="宋体" w:hAnsi="Segoe UI" w:cs="Segoe UI"/>
            <w:kern w:val="0"/>
            <w:szCs w:val="21"/>
          </w:rPr>
          <w:t>runtime</w:t>
        </w:r>
        <w:r w:rsidRPr="0085376A">
          <w:rPr>
            <w:rFonts w:ascii="Segoe UI" w:eastAsia="宋体" w:hAnsi="Segoe UI" w:cs="Segoe UI"/>
            <w:kern w:val="0"/>
            <w:szCs w:val="21"/>
          </w:rPr>
          <w:t>异常，你遇到过吗</w:t>
        </w:r>
        <w:r w:rsidRPr="0085376A">
          <w:rPr>
            <w:rFonts w:ascii="Segoe UI" w:eastAsia="宋体" w:hAnsi="Segoe UI" w:cs="Segoe UI"/>
            <w:kern w:val="0"/>
            <w:szCs w:val="21"/>
          </w:rPr>
          <w:t>?</w:t>
        </w:r>
        <w:r w:rsidRPr="0085376A">
          <w:rPr>
            <w:rFonts w:ascii="Segoe UI" w:eastAsia="宋体" w:hAnsi="Segoe UI" w:cs="Segoe UI"/>
            <w:kern w:val="0"/>
            <w:szCs w:val="21"/>
          </w:rPr>
          <w:t>诺有的话会导致什么问题</w:t>
        </w:r>
        <w:r w:rsidRPr="0085376A">
          <w:rPr>
            <w:rFonts w:ascii="Segoe UI" w:eastAsia="宋体" w:hAnsi="Segoe UI" w:cs="Segoe UI"/>
            <w:kern w:val="0"/>
            <w:szCs w:val="21"/>
          </w:rPr>
          <w:t>?</w:t>
        </w:r>
        <w:r w:rsidRPr="0085376A">
          <w:rPr>
            <w:rFonts w:ascii="Segoe UI" w:eastAsia="宋体" w:hAnsi="Segoe UI" w:cs="Segoe UI"/>
            <w:kern w:val="0"/>
            <w:szCs w:val="21"/>
          </w:rPr>
          <w:t>如何解决</w:t>
        </w:r>
        <w:r w:rsidRPr="0085376A">
          <w:rPr>
            <w:rFonts w:ascii="Segoe UI" w:eastAsia="宋体" w:hAnsi="Segoe UI" w:cs="Segoe UI"/>
            <w:kern w:val="0"/>
            <w:szCs w:val="21"/>
          </w:rPr>
          <w:t>?</w:t>
        </w:r>
        <w:r w:rsidRPr="0085376A">
          <w:rPr>
            <w:rFonts w:ascii="Segoe UI" w:eastAsia="宋体" w:hAnsi="Segoe UI" w:cs="Segoe UI"/>
            <w:kern w:val="0"/>
            <w:szCs w:val="21"/>
          </w:rPr>
          <w:br/>
          <w:t>27</w:t>
        </w:r>
        <w:r w:rsidRPr="0085376A">
          <w:rPr>
            <w:rFonts w:ascii="Segoe UI" w:eastAsia="宋体" w:hAnsi="Segoe UI" w:cs="Segoe UI"/>
            <w:kern w:val="0"/>
            <w:szCs w:val="21"/>
          </w:rPr>
          <w:t>、简要解释一下</w:t>
        </w:r>
        <w:r w:rsidRPr="0085376A">
          <w:rPr>
            <w:rFonts w:ascii="Segoe UI" w:eastAsia="宋体" w:hAnsi="Segoe UI" w:cs="Segoe UI"/>
            <w:kern w:val="0"/>
            <w:szCs w:val="21"/>
          </w:rPr>
          <w:t>activity</w:t>
        </w:r>
        <w:r w:rsidRPr="0085376A">
          <w:rPr>
            <w:rFonts w:ascii="Segoe UI" w:eastAsia="宋体" w:hAnsi="Segoe UI" w:cs="Segoe UI"/>
            <w:kern w:val="0"/>
            <w:szCs w:val="21"/>
          </w:rPr>
          <w:t>、</w:t>
        </w:r>
        <w:r w:rsidRPr="0085376A">
          <w:rPr>
            <w:rFonts w:ascii="Segoe UI" w:eastAsia="宋体" w:hAnsi="Segoe UI" w:cs="Segoe UI"/>
            <w:kern w:val="0"/>
            <w:szCs w:val="21"/>
          </w:rPr>
          <w:t xml:space="preserve"> intent </w:t>
        </w:r>
        <w:r w:rsidRPr="0085376A">
          <w:rPr>
            <w:rFonts w:ascii="Segoe UI" w:eastAsia="宋体" w:hAnsi="Segoe UI" w:cs="Segoe UI"/>
            <w:kern w:val="0"/>
            <w:szCs w:val="21"/>
          </w:rPr>
          <w:t>、</w:t>
        </w:r>
        <w:r w:rsidRPr="0085376A">
          <w:rPr>
            <w:rFonts w:ascii="Segoe UI" w:eastAsia="宋体" w:hAnsi="Segoe UI" w:cs="Segoe UI"/>
            <w:kern w:val="0"/>
            <w:szCs w:val="21"/>
          </w:rPr>
          <w:t>intent filter</w:t>
        </w:r>
        <w:r w:rsidRPr="0085376A">
          <w:rPr>
            <w:rFonts w:ascii="Segoe UI" w:eastAsia="宋体" w:hAnsi="Segoe UI" w:cs="Segoe UI"/>
            <w:kern w:val="0"/>
            <w:szCs w:val="21"/>
          </w:rPr>
          <w:t>、</w:t>
        </w:r>
        <w:r w:rsidRPr="0085376A">
          <w:rPr>
            <w:rFonts w:ascii="Segoe UI" w:eastAsia="宋体" w:hAnsi="Segoe UI" w:cs="Segoe UI"/>
            <w:kern w:val="0"/>
            <w:szCs w:val="21"/>
          </w:rPr>
          <w:t>service</w:t>
        </w:r>
        <w:r w:rsidRPr="0085376A">
          <w:rPr>
            <w:rFonts w:ascii="Segoe UI" w:eastAsia="宋体" w:hAnsi="Segoe UI" w:cs="Segoe UI"/>
            <w:kern w:val="0"/>
            <w:szCs w:val="21"/>
          </w:rPr>
          <w:t>、</w:t>
        </w:r>
        <w:r w:rsidRPr="0085376A">
          <w:rPr>
            <w:rFonts w:ascii="Segoe UI" w:eastAsia="宋体" w:hAnsi="Segoe UI" w:cs="Segoe UI"/>
            <w:kern w:val="0"/>
            <w:szCs w:val="21"/>
          </w:rPr>
          <w:t>Broadcase</w:t>
        </w:r>
        <w:r w:rsidRPr="0085376A">
          <w:rPr>
            <w:rFonts w:ascii="Segoe UI" w:eastAsia="宋体" w:hAnsi="Segoe UI" w:cs="Segoe UI"/>
            <w:kern w:val="0"/>
            <w:szCs w:val="21"/>
          </w:rPr>
          <w:t>、</w:t>
        </w:r>
        <w:r w:rsidRPr="0085376A">
          <w:rPr>
            <w:rFonts w:ascii="Segoe UI" w:eastAsia="宋体" w:hAnsi="Segoe UI" w:cs="Segoe UI"/>
            <w:kern w:val="0"/>
            <w:szCs w:val="21"/>
          </w:rPr>
          <w:t>BroadcaseReceiver</w:t>
        </w:r>
        <w:r w:rsidRPr="0085376A">
          <w:rPr>
            <w:rFonts w:ascii="Segoe UI" w:eastAsia="宋体" w:hAnsi="Segoe UI" w:cs="Segoe UI"/>
            <w:kern w:val="0"/>
            <w:szCs w:val="21"/>
          </w:rPr>
          <w:br/>
        </w:r>
        <w:r w:rsidRPr="0085376A">
          <w:rPr>
            <w:rFonts w:ascii="Segoe UI" w:eastAsia="宋体" w:hAnsi="Segoe UI" w:cs="Segoe UI"/>
            <w:kern w:val="0"/>
            <w:szCs w:val="21"/>
          </w:rPr>
          <w:t>答：一个</w:t>
        </w:r>
        <w:r w:rsidRPr="0085376A">
          <w:rPr>
            <w:rFonts w:ascii="Segoe UI" w:eastAsia="宋体" w:hAnsi="Segoe UI" w:cs="Segoe UI"/>
            <w:kern w:val="0"/>
            <w:szCs w:val="21"/>
          </w:rPr>
          <w:t>activity</w:t>
        </w:r>
        <w:r w:rsidRPr="0085376A">
          <w:rPr>
            <w:rFonts w:ascii="Segoe UI" w:eastAsia="宋体" w:hAnsi="Segoe UI" w:cs="Segoe UI"/>
            <w:kern w:val="0"/>
            <w:szCs w:val="21"/>
          </w:rPr>
          <w:t>呈现了一个用户可以操作的可视化用户界面</w:t>
        </w:r>
        <w:r w:rsidRPr="0085376A">
          <w:rPr>
            <w:rFonts w:ascii="Segoe UI" w:eastAsia="宋体" w:hAnsi="Segoe UI" w:cs="Segoe UI"/>
            <w:kern w:val="0"/>
            <w:szCs w:val="21"/>
          </w:rPr>
          <w:br/>
        </w:r>
        <w:r w:rsidRPr="0085376A">
          <w:rPr>
            <w:rFonts w:ascii="Segoe UI" w:eastAsia="宋体" w:hAnsi="Segoe UI" w:cs="Segoe UI"/>
            <w:kern w:val="0"/>
            <w:szCs w:val="21"/>
          </w:rPr>
          <w:t>一个</w:t>
        </w:r>
        <w:r w:rsidRPr="0085376A">
          <w:rPr>
            <w:rFonts w:ascii="Segoe UI" w:eastAsia="宋体" w:hAnsi="Segoe UI" w:cs="Segoe UI"/>
            <w:kern w:val="0"/>
            <w:szCs w:val="21"/>
          </w:rPr>
          <w:t>service</w:t>
        </w:r>
        <w:r w:rsidRPr="0085376A">
          <w:rPr>
            <w:rFonts w:ascii="Segoe UI" w:eastAsia="宋体" w:hAnsi="Segoe UI" w:cs="Segoe UI"/>
            <w:kern w:val="0"/>
            <w:szCs w:val="21"/>
          </w:rPr>
          <w:t>不包含可见的用户界面，而是在后台无限地运行</w:t>
        </w:r>
        <w:r w:rsidRPr="0085376A">
          <w:rPr>
            <w:rFonts w:ascii="Segoe UI" w:eastAsia="宋体" w:hAnsi="Segoe UI" w:cs="Segoe UI"/>
            <w:kern w:val="0"/>
            <w:szCs w:val="21"/>
          </w:rPr>
          <w:br/>
        </w:r>
        <w:r w:rsidRPr="0085376A">
          <w:rPr>
            <w:rFonts w:ascii="Segoe UI" w:eastAsia="宋体" w:hAnsi="Segoe UI" w:cs="Segoe UI"/>
            <w:kern w:val="0"/>
            <w:szCs w:val="21"/>
          </w:rPr>
          <w:t>可以连接到一个正在运行的服务中，连接后，可以通过服务中暴露出来的借口与其进行通信</w:t>
        </w:r>
        <w:r w:rsidRPr="0085376A">
          <w:rPr>
            <w:rFonts w:ascii="Segoe UI" w:eastAsia="宋体" w:hAnsi="Segoe UI" w:cs="Segoe UI"/>
            <w:kern w:val="0"/>
            <w:szCs w:val="21"/>
          </w:rPr>
          <w:br/>
        </w:r>
        <w:r w:rsidRPr="0085376A">
          <w:rPr>
            <w:rFonts w:ascii="Segoe UI" w:eastAsia="宋体" w:hAnsi="Segoe UI" w:cs="Segoe UI"/>
            <w:kern w:val="0"/>
            <w:szCs w:val="21"/>
          </w:rPr>
          <w:t>一个</w:t>
        </w:r>
        <w:r w:rsidRPr="0085376A">
          <w:rPr>
            <w:rFonts w:ascii="Segoe UI" w:eastAsia="宋体" w:hAnsi="Segoe UI" w:cs="Segoe UI"/>
            <w:kern w:val="0"/>
            <w:szCs w:val="21"/>
          </w:rPr>
          <w:t>broadcast receiver</w:t>
        </w:r>
        <w:r w:rsidRPr="0085376A">
          <w:rPr>
            <w:rFonts w:ascii="Segoe UI" w:eastAsia="宋体" w:hAnsi="Segoe UI" w:cs="Segoe UI"/>
            <w:kern w:val="0"/>
            <w:szCs w:val="21"/>
          </w:rPr>
          <w:t>是一个接收广播消息并作出回应的</w:t>
        </w:r>
        <w:r w:rsidRPr="0085376A">
          <w:rPr>
            <w:rFonts w:ascii="Segoe UI" w:eastAsia="宋体" w:hAnsi="Segoe UI" w:cs="Segoe UI"/>
            <w:kern w:val="0"/>
            <w:szCs w:val="21"/>
          </w:rPr>
          <w:t>component</w:t>
        </w:r>
        <w:r w:rsidRPr="0085376A">
          <w:rPr>
            <w:rFonts w:ascii="Segoe UI" w:eastAsia="宋体" w:hAnsi="Segoe UI" w:cs="Segoe UI"/>
            <w:kern w:val="0"/>
            <w:szCs w:val="21"/>
          </w:rPr>
          <w:t>，</w:t>
        </w:r>
        <w:r w:rsidRPr="0085376A">
          <w:rPr>
            <w:rFonts w:ascii="Segoe UI" w:eastAsia="宋体" w:hAnsi="Segoe UI" w:cs="Segoe UI"/>
            <w:kern w:val="0"/>
            <w:szCs w:val="21"/>
          </w:rPr>
          <w:t>broadcast receiver</w:t>
        </w:r>
        <w:r w:rsidRPr="0085376A">
          <w:rPr>
            <w:rFonts w:ascii="Segoe UI" w:eastAsia="宋体" w:hAnsi="Segoe UI" w:cs="Segoe UI"/>
            <w:kern w:val="0"/>
            <w:szCs w:val="21"/>
          </w:rPr>
          <w:t>没有界面</w:t>
        </w:r>
        <w:r w:rsidRPr="0085376A">
          <w:rPr>
            <w:rFonts w:ascii="Segoe UI" w:eastAsia="宋体" w:hAnsi="Segoe UI" w:cs="Segoe UI"/>
            <w:kern w:val="0"/>
            <w:szCs w:val="21"/>
          </w:rPr>
          <w:br/>
          <w:t>intent:content provider</w:t>
        </w:r>
        <w:r w:rsidRPr="0085376A">
          <w:rPr>
            <w:rFonts w:ascii="Segoe UI" w:eastAsia="宋体" w:hAnsi="Segoe UI" w:cs="Segoe UI"/>
            <w:kern w:val="0"/>
            <w:szCs w:val="21"/>
          </w:rPr>
          <w:t>在接收到</w:t>
        </w:r>
        <w:r w:rsidRPr="0085376A">
          <w:rPr>
            <w:rFonts w:ascii="Segoe UI" w:eastAsia="宋体" w:hAnsi="Segoe UI" w:cs="Segoe UI"/>
            <w:kern w:val="0"/>
            <w:szCs w:val="21"/>
          </w:rPr>
          <w:t>ContentResolver</w:t>
        </w:r>
        <w:r w:rsidRPr="0085376A">
          <w:rPr>
            <w:rFonts w:ascii="Segoe UI" w:eastAsia="宋体" w:hAnsi="Segoe UI" w:cs="Segoe UI"/>
            <w:kern w:val="0"/>
            <w:szCs w:val="21"/>
          </w:rPr>
          <w:t>的请求时被激活。</w:t>
        </w:r>
        <w:r w:rsidRPr="0085376A">
          <w:rPr>
            <w:rFonts w:ascii="Segoe UI" w:eastAsia="宋体" w:hAnsi="Segoe UI" w:cs="Segoe UI"/>
            <w:kern w:val="0"/>
            <w:szCs w:val="21"/>
          </w:rPr>
          <w:br/>
          <w:t>activity, service</w:t>
        </w:r>
        <w:r w:rsidRPr="0085376A">
          <w:rPr>
            <w:rFonts w:ascii="Segoe UI" w:eastAsia="宋体" w:hAnsi="Segoe UI" w:cs="Segoe UI"/>
            <w:kern w:val="0"/>
            <w:szCs w:val="21"/>
          </w:rPr>
          <w:t>和</w:t>
        </w:r>
        <w:r w:rsidRPr="0085376A">
          <w:rPr>
            <w:rFonts w:ascii="Segoe UI" w:eastAsia="宋体" w:hAnsi="Segoe UI" w:cs="Segoe UI"/>
            <w:kern w:val="0"/>
            <w:szCs w:val="21"/>
          </w:rPr>
          <w:t>broadcast receiver</w:t>
        </w:r>
        <w:r w:rsidRPr="0085376A">
          <w:rPr>
            <w:rFonts w:ascii="Segoe UI" w:eastAsia="宋体" w:hAnsi="Segoe UI" w:cs="Segoe UI"/>
            <w:kern w:val="0"/>
            <w:szCs w:val="21"/>
          </w:rPr>
          <w:t>是被称为</w:t>
        </w:r>
        <w:r w:rsidRPr="0085376A">
          <w:rPr>
            <w:rFonts w:ascii="Segoe UI" w:eastAsia="宋体" w:hAnsi="Segoe UI" w:cs="Segoe UI"/>
            <w:kern w:val="0"/>
            <w:szCs w:val="21"/>
          </w:rPr>
          <w:t>intents</w:t>
        </w:r>
        <w:r w:rsidRPr="0085376A">
          <w:rPr>
            <w:rFonts w:ascii="Segoe UI" w:eastAsia="宋体" w:hAnsi="Segoe UI" w:cs="Segoe UI"/>
            <w:kern w:val="0"/>
            <w:szCs w:val="21"/>
          </w:rPr>
          <w:t>的异步消息激活的。</w:t>
        </w:r>
        <w:r w:rsidRPr="0085376A">
          <w:rPr>
            <w:rFonts w:ascii="Segoe UI" w:eastAsia="宋体" w:hAnsi="Segoe UI" w:cs="Segoe UI"/>
            <w:kern w:val="0"/>
            <w:szCs w:val="21"/>
          </w:rPr>
          <w:br/>
        </w:r>
        <w:r w:rsidRPr="0085376A">
          <w:rPr>
            <w:rFonts w:ascii="Segoe UI" w:eastAsia="宋体" w:hAnsi="Segoe UI" w:cs="Segoe UI"/>
            <w:kern w:val="0"/>
            <w:szCs w:val="21"/>
          </w:rPr>
          <w:t>一个</w:t>
        </w:r>
        <w:r w:rsidRPr="0085376A">
          <w:rPr>
            <w:rFonts w:ascii="Segoe UI" w:eastAsia="宋体" w:hAnsi="Segoe UI" w:cs="Segoe UI"/>
            <w:kern w:val="0"/>
            <w:szCs w:val="21"/>
          </w:rPr>
          <w:t>intent</w:t>
        </w:r>
        <w:r w:rsidRPr="0085376A">
          <w:rPr>
            <w:rFonts w:ascii="Segoe UI" w:eastAsia="宋体" w:hAnsi="Segoe UI" w:cs="Segoe UI"/>
            <w:kern w:val="0"/>
            <w:szCs w:val="21"/>
          </w:rPr>
          <w:t>是一个</w:t>
        </w:r>
        <w:r w:rsidRPr="0085376A">
          <w:rPr>
            <w:rFonts w:ascii="Segoe UI" w:eastAsia="宋体" w:hAnsi="Segoe UI" w:cs="Segoe UI"/>
            <w:kern w:val="0"/>
            <w:szCs w:val="21"/>
          </w:rPr>
          <w:t>Intent</w:t>
        </w:r>
        <w:r w:rsidRPr="0085376A">
          <w:rPr>
            <w:rFonts w:ascii="Segoe UI" w:eastAsia="宋体" w:hAnsi="Segoe UI" w:cs="Segoe UI"/>
            <w:kern w:val="0"/>
            <w:szCs w:val="21"/>
          </w:rPr>
          <w:t>对象，它保存了消息的内容。对于</w:t>
        </w:r>
        <w:r w:rsidRPr="0085376A">
          <w:rPr>
            <w:rFonts w:ascii="Segoe UI" w:eastAsia="宋体" w:hAnsi="Segoe UI" w:cs="Segoe UI"/>
            <w:kern w:val="0"/>
            <w:szCs w:val="21"/>
          </w:rPr>
          <w:t>activity</w:t>
        </w:r>
        <w:r w:rsidRPr="0085376A">
          <w:rPr>
            <w:rFonts w:ascii="Segoe UI" w:eastAsia="宋体" w:hAnsi="Segoe UI" w:cs="Segoe UI"/>
            <w:kern w:val="0"/>
            <w:szCs w:val="21"/>
          </w:rPr>
          <w:t>和</w:t>
        </w:r>
        <w:r w:rsidRPr="0085376A">
          <w:rPr>
            <w:rFonts w:ascii="Segoe UI" w:eastAsia="宋体" w:hAnsi="Segoe UI" w:cs="Segoe UI"/>
            <w:kern w:val="0"/>
            <w:szCs w:val="21"/>
          </w:rPr>
          <w:t>service</w:t>
        </w:r>
        <w:r w:rsidRPr="0085376A">
          <w:rPr>
            <w:rFonts w:ascii="Segoe UI" w:eastAsia="宋体" w:hAnsi="Segoe UI" w:cs="Segoe UI"/>
            <w:kern w:val="0"/>
            <w:szCs w:val="21"/>
          </w:rPr>
          <w:t>来说，它指定了请求的操作名称和待操作数据的</w:t>
        </w:r>
        <w:r w:rsidRPr="0085376A">
          <w:rPr>
            <w:rFonts w:ascii="Segoe UI" w:eastAsia="宋体" w:hAnsi="Segoe UI" w:cs="Segoe UI"/>
            <w:kern w:val="0"/>
            <w:szCs w:val="21"/>
          </w:rPr>
          <w:t>URI</w:t>
        </w:r>
        <w:r w:rsidRPr="0085376A">
          <w:rPr>
            <w:rFonts w:ascii="Segoe UI" w:eastAsia="宋体" w:hAnsi="Segoe UI" w:cs="Segoe UI"/>
            <w:kern w:val="0"/>
            <w:szCs w:val="21"/>
          </w:rPr>
          <w:br/>
          <w:t>Intent</w:t>
        </w:r>
        <w:r w:rsidRPr="0085376A">
          <w:rPr>
            <w:rFonts w:ascii="Segoe UI" w:eastAsia="宋体" w:hAnsi="Segoe UI" w:cs="Segoe UI"/>
            <w:kern w:val="0"/>
            <w:szCs w:val="21"/>
          </w:rPr>
          <w:t>对象可以显式的指定一个目标</w:t>
        </w:r>
        <w:r w:rsidRPr="0085376A">
          <w:rPr>
            <w:rFonts w:ascii="Segoe UI" w:eastAsia="宋体" w:hAnsi="Segoe UI" w:cs="Segoe UI"/>
            <w:kern w:val="0"/>
            <w:szCs w:val="21"/>
          </w:rPr>
          <w:t>component</w:t>
        </w:r>
        <w:r w:rsidRPr="0085376A">
          <w:rPr>
            <w:rFonts w:ascii="Segoe UI" w:eastAsia="宋体" w:hAnsi="Segoe UI" w:cs="Segoe UI"/>
            <w:kern w:val="0"/>
            <w:szCs w:val="21"/>
          </w:rPr>
          <w:t>。如果这样的话，</w:t>
        </w:r>
        <w:r w:rsidRPr="0085376A">
          <w:rPr>
            <w:rFonts w:ascii="Segoe UI" w:eastAsia="宋体" w:hAnsi="Segoe UI" w:cs="Segoe UI"/>
            <w:kern w:val="0"/>
            <w:szCs w:val="21"/>
          </w:rPr>
          <w:t>android</w:t>
        </w:r>
        <w:r w:rsidRPr="0085376A">
          <w:rPr>
            <w:rFonts w:ascii="Segoe UI" w:eastAsia="宋体" w:hAnsi="Segoe UI" w:cs="Segoe UI"/>
            <w:kern w:val="0"/>
            <w:szCs w:val="21"/>
          </w:rPr>
          <w:t>会找到这个</w:t>
        </w:r>
        <w:r w:rsidRPr="0085376A">
          <w:rPr>
            <w:rFonts w:ascii="Segoe UI" w:eastAsia="宋体" w:hAnsi="Segoe UI" w:cs="Segoe UI"/>
            <w:kern w:val="0"/>
            <w:szCs w:val="21"/>
          </w:rPr>
          <w:t>component(</w:t>
        </w:r>
        <w:r w:rsidRPr="0085376A">
          <w:rPr>
            <w:rFonts w:ascii="Segoe UI" w:eastAsia="宋体" w:hAnsi="Segoe UI" w:cs="Segoe UI"/>
            <w:kern w:val="0"/>
            <w:szCs w:val="21"/>
          </w:rPr>
          <w:t>基于</w:t>
        </w:r>
        <w:r w:rsidRPr="0085376A">
          <w:rPr>
            <w:rFonts w:ascii="Segoe UI" w:eastAsia="宋体" w:hAnsi="Segoe UI" w:cs="Segoe UI"/>
            <w:kern w:val="0"/>
            <w:szCs w:val="21"/>
          </w:rPr>
          <w:t xml:space="preserve"> manifest</w:t>
        </w:r>
        <w:r w:rsidRPr="0085376A">
          <w:rPr>
            <w:rFonts w:ascii="Segoe UI" w:eastAsia="宋体" w:hAnsi="Segoe UI" w:cs="Segoe UI"/>
            <w:kern w:val="0"/>
            <w:szCs w:val="21"/>
          </w:rPr>
          <w:t>文件中的声明</w:t>
        </w:r>
        <w:r w:rsidRPr="0085376A">
          <w:rPr>
            <w:rFonts w:ascii="Segoe UI" w:eastAsia="宋体" w:hAnsi="Segoe UI" w:cs="Segoe UI"/>
            <w:kern w:val="0"/>
            <w:szCs w:val="21"/>
          </w:rPr>
          <w:t>)</w:t>
        </w:r>
        <w:r w:rsidRPr="0085376A">
          <w:rPr>
            <w:rFonts w:ascii="Segoe UI" w:eastAsia="宋体" w:hAnsi="Segoe UI" w:cs="Segoe UI"/>
            <w:kern w:val="0"/>
            <w:szCs w:val="21"/>
          </w:rPr>
          <w:t>并激活它。但如果一个目标不是显式指定的，</w:t>
        </w:r>
        <w:r w:rsidRPr="0085376A">
          <w:rPr>
            <w:rFonts w:ascii="Segoe UI" w:eastAsia="宋体" w:hAnsi="Segoe UI" w:cs="Segoe UI"/>
            <w:kern w:val="0"/>
            <w:szCs w:val="21"/>
          </w:rPr>
          <w:t>android</w:t>
        </w:r>
        <w:r w:rsidRPr="0085376A">
          <w:rPr>
            <w:rFonts w:ascii="Segoe UI" w:eastAsia="宋体" w:hAnsi="Segoe UI" w:cs="Segoe UI"/>
            <w:kern w:val="0"/>
            <w:szCs w:val="21"/>
          </w:rPr>
          <w:t>必须找到响应</w:t>
        </w:r>
        <w:r w:rsidRPr="0085376A">
          <w:rPr>
            <w:rFonts w:ascii="Segoe UI" w:eastAsia="宋体" w:hAnsi="Segoe UI" w:cs="Segoe UI"/>
            <w:kern w:val="0"/>
            <w:szCs w:val="21"/>
          </w:rPr>
          <w:t>intent</w:t>
        </w:r>
        <w:r w:rsidRPr="0085376A">
          <w:rPr>
            <w:rFonts w:ascii="Segoe UI" w:eastAsia="宋体" w:hAnsi="Segoe UI" w:cs="Segoe UI"/>
            <w:kern w:val="0"/>
            <w:szCs w:val="21"/>
          </w:rPr>
          <w:t>的最佳</w:t>
        </w:r>
        <w:r w:rsidRPr="0085376A">
          <w:rPr>
            <w:rFonts w:ascii="Segoe UI" w:eastAsia="宋体" w:hAnsi="Segoe UI" w:cs="Segoe UI"/>
            <w:kern w:val="0"/>
            <w:szCs w:val="21"/>
          </w:rPr>
          <w:t>component</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它是通过将</w:t>
        </w:r>
        <w:r w:rsidRPr="0085376A">
          <w:rPr>
            <w:rFonts w:ascii="Segoe UI" w:eastAsia="宋体" w:hAnsi="Segoe UI" w:cs="Segoe UI"/>
            <w:kern w:val="0"/>
            <w:szCs w:val="21"/>
          </w:rPr>
          <w:t>Intent</w:t>
        </w:r>
        <w:r w:rsidRPr="0085376A">
          <w:rPr>
            <w:rFonts w:ascii="Segoe UI" w:eastAsia="宋体" w:hAnsi="Segoe UI" w:cs="Segoe UI"/>
            <w:kern w:val="0"/>
            <w:szCs w:val="21"/>
          </w:rPr>
          <w:t>对象和目标的</w:t>
        </w:r>
        <w:r w:rsidRPr="0085376A">
          <w:rPr>
            <w:rFonts w:ascii="Segoe UI" w:eastAsia="宋体" w:hAnsi="Segoe UI" w:cs="Segoe UI"/>
            <w:kern w:val="0"/>
            <w:szCs w:val="21"/>
          </w:rPr>
          <w:t>intent filter</w:t>
        </w:r>
        <w:r w:rsidRPr="0085376A">
          <w:rPr>
            <w:rFonts w:ascii="Segoe UI" w:eastAsia="宋体" w:hAnsi="Segoe UI" w:cs="Segoe UI"/>
            <w:kern w:val="0"/>
            <w:szCs w:val="21"/>
          </w:rPr>
          <w:t>相比较来完成这一工作的。一个</w:t>
        </w:r>
        <w:r w:rsidRPr="0085376A">
          <w:rPr>
            <w:rFonts w:ascii="Segoe UI" w:eastAsia="宋体" w:hAnsi="Segoe UI" w:cs="Segoe UI"/>
            <w:kern w:val="0"/>
            <w:szCs w:val="21"/>
          </w:rPr>
          <w:t>component</w:t>
        </w:r>
        <w:r w:rsidRPr="0085376A">
          <w:rPr>
            <w:rFonts w:ascii="Segoe UI" w:eastAsia="宋体" w:hAnsi="Segoe UI" w:cs="Segoe UI"/>
            <w:kern w:val="0"/>
            <w:szCs w:val="21"/>
          </w:rPr>
          <w:t>的</w:t>
        </w:r>
        <w:r w:rsidRPr="0085376A">
          <w:rPr>
            <w:rFonts w:ascii="Segoe UI" w:eastAsia="宋体" w:hAnsi="Segoe UI" w:cs="Segoe UI"/>
            <w:kern w:val="0"/>
            <w:szCs w:val="21"/>
          </w:rPr>
          <w:t>intent filter</w:t>
        </w:r>
        <w:r w:rsidRPr="0085376A">
          <w:rPr>
            <w:rFonts w:ascii="Segoe UI" w:eastAsia="宋体" w:hAnsi="Segoe UI" w:cs="Segoe UI"/>
            <w:kern w:val="0"/>
            <w:szCs w:val="21"/>
          </w:rPr>
          <w:t>告诉</w:t>
        </w:r>
        <w:r w:rsidRPr="0085376A">
          <w:rPr>
            <w:rFonts w:ascii="Segoe UI" w:eastAsia="宋体" w:hAnsi="Segoe UI" w:cs="Segoe UI"/>
            <w:kern w:val="0"/>
            <w:szCs w:val="21"/>
          </w:rPr>
          <w:t>android</w:t>
        </w:r>
        <w:r w:rsidRPr="0085376A">
          <w:rPr>
            <w:rFonts w:ascii="Segoe UI" w:eastAsia="宋体" w:hAnsi="Segoe UI" w:cs="Segoe UI"/>
            <w:kern w:val="0"/>
            <w:szCs w:val="21"/>
          </w:rPr>
          <w:t>该</w:t>
        </w:r>
        <w:r w:rsidRPr="0085376A">
          <w:rPr>
            <w:rFonts w:ascii="Segoe UI" w:eastAsia="宋体" w:hAnsi="Segoe UI" w:cs="Segoe UI"/>
            <w:kern w:val="0"/>
            <w:szCs w:val="21"/>
          </w:rPr>
          <w:t>component</w:t>
        </w:r>
        <w:r w:rsidRPr="0085376A">
          <w:rPr>
            <w:rFonts w:ascii="Segoe UI" w:eastAsia="宋体" w:hAnsi="Segoe UI" w:cs="Segoe UI"/>
            <w:kern w:val="0"/>
            <w:szCs w:val="21"/>
          </w:rPr>
          <w:t>能处理的</w:t>
        </w:r>
        <w:r w:rsidRPr="0085376A">
          <w:rPr>
            <w:rFonts w:ascii="Segoe UI" w:eastAsia="宋体" w:hAnsi="Segoe UI" w:cs="Segoe UI"/>
            <w:kern w:val="0"/>
            <w:szCs w:val="21"/>
          </w:rPr>
          <w:t>intent</w:t>
        </w:r>
        <w:r w:rsidRPr="0085376A">
          <w:rPr>
            <w:rFonts w:ascii="Segoe UI" w:eastAsia="宋体" w:hAnsi="Segoe UI" w:cs="Segoe UI"/>
            <w:kern w:val="0"/>
            <w:szCs w:val="21"/>
          </w:rPr>
          <w:t>。</w:t>
        </w:r>
        <w:r w:rsidRPr="0085376A">
          <w:rPr>
            <w:rFonts w:ascii="Segoe UI" w:eastAsia="宋体" w:hAnsi="Segoe UI" w:cs="Segoe UI"/>
            <w:kern w:val="0"/>
            <w:szCs w:val="21"/>
          </w:rPr>
          <w:t>intent filter</w:t>
        </w:r>
        <w:r w:rsidRPr="0085376A">
          <w:rPr>
            <w:rFonts w:ascii="Segoe UI" w:eastAsia="宋体" w:hAnsi="Segoe UI" w:cs="Segoe UI"/>
            <w:kern w:val="0"/>
            <w:szCs w:val="21"/>
          </w:rPr>
          <w:t>也是在</w:t>
        </w:r>
        <w:r w:rsidRPr="0085376A">
          <w:rPr>
            <w:rFonts w:ascii="Segoe UI" w:eastAsia="宋体" w:hAnsi="Segoe UI" w:cs="Segoe UI"/>
            <w:kern w:val="0"/>
            <w:szCs w:val="21"/>
          </w:rPr>
          <w:t>manifest</w:t>
        </w:r>
        <w:r w:rsidRPr="0085376A">
          <w:rPr>
            <w:rFonts w:ascii="Segoe UI" w:eastAsia="宋体" w:hAnsi="Segoe UI" w:cs="Segoe UI"/>
            <w:kern w:val="0"/>
            <w:szCs w:val="21"/>
          </w:rPr>
          <w:t>文件中声明的。</w:t>
        </w:r>
        <w:r w:rsidRPr="0085376A">
          <w:rPr>
            <w:rFonts w:ascii="Segoe UI" w:eastAsia="宋体" w:hAnsi="Segoe UI" w:cs="Segoe UI"/>
            <w:kern w:val="0"/>
            <w:szCs w:val="21"/>
          </w:rPr>
          <w:br/>
          <w:t>28</w:t>
        </w:r>
        <w:r w:rsidRPr="0085376A">
          <w:rPr>
            <w:rFonts w:ascii="Segoe UI" w:eastAsia="宋体" w:hAnsi="Segoe UI" w:cs="Segoe UI"/>
            <w:kern w:val="0"/>
            <w:szCs w:val="21"/>
          </w:rPr>
          <w:t>、</w:t>
        </w:r>
        <w:r w:rsidRPr="0085376A">
          <w:rPr>
            <w:rFonts w:ascii="Segoe UI" w:eastAsia="宋体" w:hAnsi="Segoe UI" w:cs="Segoe UI"/>
            <w:kern w:val="0"/>
            <w:szCs w:val="21"/>
          </w:rPr>
          <w:t>IntentService</w:t>
        </w:r>
        <w:r w:rsidRPr="0085376A">
          <w:rPr>
            <w:rFonts w:ascii="Segoe UI" w:eastAsia="宋体" w:hAnsi="Segoe UI" w:cs="Segoe UI"/>
            <w:kern w:val="0"/>
            <w:szCs w:val="21"/>
          </w:rPr>
          <w:t>有何优点</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答：</w:t>
        </w:r>
        <w:r w:rsidRPr="0085376A">
          <w:rPr>
            <w:rFonts w:ascii="Segoe UI" w:eastAsia="宋体" w:hAnsi="Segoe UI" w:cs="Segoe UI"/>
            <w:kern w:val="0"/>
            <w:szCs w:val="21"/>
          </w:rPr>
          <w:t xml:space="preserve">IntentService </w:t>
        </w:r>
        <w:r w:rsidRPr="0085376A">
          <w:rPr>
            <w:rFonts w:ascii="Segoe UI" w:eastAsia="宋体" w:hAnsi="Segoe UI" w:cs="Segoe UI"/>
            <w:kern w:val="0"/>
            <w:szCs w:val="21"/>
          </w:rPr>
          <w:t>的好处</w:t>
        </w:r>
        <w:r w:rsidRPr="0085376A">
          <w:rPr>
            <w:rFonts w:ascii="Segoe UI" w:eastAsia="宋体" w:hAnsi="Segoe UI" w:cs="Segoe UI"/>
            <w:kern w:val="0"/>
            <w:szCs w:val="21"/>
          </w:rPr>
          <w:br/>
          <w:t>* Acitivity</w:t>
        </w:r>
        <w:r w:rsidRPr="0085376A">
          <w:rPr>
            <w:rFonts w:ascii="Segoe UI" w:eastAsia="宋体" w:hAnsi="Segoe UI" w:cs="Segoe UI"/>
            <w:kern w:val="0"/>
            <w:szCs w:val="21"/>
          </w:rPr>
          <w:t>的进程，当处理</w:t>
        </w:r>
        <w:r w:rsidRPr="0085376A">
          <w:rPr>
            <w:rFonts w:ascii="Segoe UI" w:eastAsia="宋体" w:hAnsi="Segoe UI" w:cs="Segoe UI"/>
            <w:kern w:val="0"/>
            <w:szCs w:val="21"/>
          </w:rPr>
          <w:t>Intent</w:t>
        </w:r>
        <w:r w:rsidRPr="0085376A">
          <w:rPr>
            <w:rFonts w:ascii="Segoe UI" w:eastAsia="宋体" w:hAnsi="Segoe UI" w:cs="Segoe UI"/>
            <w:kern w:val="0"/>
            <w:szCs w:val="21"/>
          </w:rPr>
          <w:t>的时候，会产生一个对应的</w:t>
        </w:r>
        <w:r w:rsidRPr="0085376A">
          <w:rPr>
            <w:rFonts w:ascii="Segoe UI" w:eastAsia="宋体" w:hAnsi="Segoe UI" w:cs="Segoe UI"/>
            <w:kern w:val="0"/>
            <w:szCs w:val="21"/>
          </w:rPr>
          <w:t>Service</w:t>
        </w:r>
        <w:r w:rsidRPr="0085376A">
          <w:rPr>
            <w:rFonts w:ascii="Segoe UI" w:eastAsia="宋体" w:hAnsi="Segoe UI" w:cs="Segoe UI"/>
            <w:kern w:val="0"/>
            <w:szCs w:val="21"/>
          </w:rPr>
          <w:br/>
        </w:r>
        <w:r w:rsidRPr="0085376A">
          <w:rPr>
            <w:rFonts w:ascii="Segoe UI" w:eastAsia="宋体" w:hAnsi="Segoe UI" w:cs="Segoe UI"/>
            <w:kern w:val="0"/>
            <w:szCs w:val="21"/>
          </w:rPr>
          <w:lastRenderedPageBreak/>
          <w:t>* Android</w:t>
        </w:r>
        <w:r w:rsidRPr="0085376A">
          <w:rPr>
            <w:rFonts w:ascii="Segoe UI" w:eastAsia="宋体" w:hAnsi="Segoe UI" w:cs="Segoe UI"/>
            <w:kern w:val="0"/>
            <w:szCs w:val="21"/>
          </w:rPr>
          <w:t>的进程处理器现在会尽可能的不</w:t>
        </w:r>
        <w:r w:rsidRPr="0085376A">
          <w:rPr>
            <w:rFonts w:ascii="Segoe UI" w:eastAsia="宋体" w:hAnsi="Segoe UI" w:cs="Segoe UI"/>
            <w:kern w:val="0"/>
            <w:szCs w:val="21"/>
          </w:rPr>
          <w:t>kill</w:t>
        </w:r>
        <w:r w:rsidRPr="0085376A">
          <w:rPr>
            <w:rFonts w:ascii="Segoe UI" w:eastAsia="宋体" w:hAnsi="Segoe UI" w:cs="Segoe UI"/>
            <w:kern w:val="0"/>
            <w:szCs w:val="21"/>
          </w:rPr>
          <w:t>掉你</w:t>
        </w:r>
        <w:r w:rsidRPr="0085376A">
          <w:rPr>
            <w:rFonts w:ascii="Segoe UI" w:eastAsia="宋体" w:hAnsi="Segoe UI" w:cs="Segoe UI"/>
            <w:kern w:val="0"/>
            <w:szCs w:val="21"/>
          </w:rPr>
          <w:br/>
          <w:t xml:space="preserve">* </w:t>
        </w:r>
        <w:r w:rsidRPr="0085376A">
          <w:rPr>
            <w:rFonts w:ascii="Segoe UI" w:eastAsia="宋体" w:hAnsi="Segoe UI" w:cs="Segoe UI"/>
            <w:kern w:val="0"/>
            <w:szCs w:val="21"/>
          </w:rPr>
          <w:t>非常容易使用</w:t>
        </w:r>
        <w:r w:rsidRPr="0085376A">
          <w:rPr>
            <w:rFonts w:ascii="Segoe UI" w:eastAsia="宋体" w:hAnsi="Segoe UI" w:cs="Segoe UI"/>
            <w:kern w:val="0"/>
            <w:szCs w:val="21"/>
          </w:rPr>
          <w:br/>
          <w:t>29</w:t>
        </w:r>
        <w:r w:rsidRPr="0085376A">
          <w:rPr>
            <w:rFonts w:ascii="Segoe UI" w:eastAsia="宋体" w:hAnsi="Segoe UI" w:cs="Segoe UI"/>
            <w:kern w:val="0"/>
            <w:szCs w:val="21"/>
          </w:rPr>
          <w:t>、横竖屏切换时候</w:t>
        </w:r>
        <w:r w:rsidRPr="0085376A">
          <w:rPr>
            <w:rFonts w:ascii="Segoe UI" w:eastAsia="宋体" w:hAnsi="Segoe UI" w:cs="Segoe UI"/>
            <w:kern w:val="0"/>
            <w:szCs w:val="21"/>
          </w:rPr>
          <w:t>activity</w:t>
        </w:r>
        <w:r w:rsidRPr="0085376A">
          <w:rPr>
            <w:rFonts w:ascii="Segoe UI" w:eastAsia="宋体" w:hAnsi="Segoe UI" w:cs="Segoe UI"/>
            <w:kern w:val="0"/>
            <w:szCs w:val="21"/>
          </w:rPr>
          <w:t>的生命周期</w:t>
        </w:r>
        <w:r w:rsidRPr="0085376A">
          <w:rPr>
            <w:rFonts w:ascii="Segoe UI" w:eastAsia="宋体" w:hAnsi="Segoe UI" w:cs="Segoe UI"/>
            <w:kern w:val="0"/>
            <w:szCs w:val="21"/>
          </w:rPr>
          <w:t>?</w:t>
        </w:r>
        <w:r w:rsidRPr="0085376A">
          <w:rPr>
            <w:rFonts w:ascii="Segoe UI" w:eastAsia="宋体" w:hAnsi="Segoe UI" w:cs="Segoe UI"/>
            <w:kern w:val="0"/>
            <w:szCs w:val="21"/>
          </w:rPr>
          <w:br/>
          <w:t>1</w:t>
        </w:r>
        <w:r w:rsidRPr="0085376A">
          <w:rPr>
            <w:rFonts w:ascii="Segoe UI" w:eastAsia="宋体" w:hAnsi="Segoe UI" w:cs="Segoe UI"/>
            <w:kern w:val="0"/>
            <w:szCs w:val="21"/>
          </w:rPr>
          <w:t>、不设置</w:t>
        </w:r>
        <w:r w:rsidRPr="0085376A">
          <w:rPr>
            <w:rFonts w:ascii="Segoe UI" w:eastAsia="宋体" w:hAnsi="Segoe UI" w:cs="Segoe UI"/>
            <w:kern w:val="0"/>
            <w:szCs w:val="21"/>
          </w:rPr>
          <w:t>Activity</w:t>
        </w:r>
        <w:r w:rsidRPr="0085376A">
          <w:rPr>
            <w:rFonts w:ascii="Segoe UI" w:eastAsia="宋体" w:hAnsi="Segoe UI" w:cs="Segoe UI"/>
            <w:kern w:val="0"/>
            <w:szCs w:val="21"/>
          </w:rPr>
          <w:t>的</w:t>
        </w:r>
        <w:r w:rsidRPr="0085376A">
          <w:rPr>
            <w:rFonts w:ascii="Segoe UI" w:eastAsia="宋体" w:hAnsi="Segoe UI" w:cs="Segoe UI"/>
            <w:kern w:val="0"/>
            <w:szCs w:val="21"/>
          </w:rPr>
          <w:t>android:configChanges</w:t>
        </w:r>
        <w:r w:rsidRPr="0085376A">
          <w:rPr>
            <w:rFonts w:ascii="Segoe UI" w:eastAsia="宋体" w:hAnsi="Segoe UI" w:cs="Segoe UI"/>
            <w:kern w:val="0"/>
            <w:szCs w:val="21"/>
          </w:rPr>
          <w:t>时，切屏会重新调用各个生命周期，切横屏时会执行一次，切竖屏时会执行两次</w:t>
        </w:r>
        <w:r w:rsidRPr="0085376A">
          <w:rPr>
            <w:rFonts w:ascii="Segoe UI" w:eastAsia="宋体" w:hAnsi="Segoe UI" w:cs="Segoe UI"/>
            <w:kern w:val="0"/>
            <w:szCs w:val="21"/>
          </w:rPr>
          <w:br/>
          <w:t>2</w:t>
        </w:r>
        <w:r w:rsidRPr="0085376A">
          <w:rPr>
            <w:rFonts w:ascii="Segoe UI" w:eastAsia="宋体" w:hAnsi="Segoe UI" w:cs="Segoe UI"/>
            <w:kern w:val="0"/>
            <w:szCs w:val="21"/>
          </w:rPr>
          <w:t>、设置</w:t>
        </w:r>
        <w:r w:rsidRPr="0085376A">
          <w:rPr>
            <w:rFonts w:ascii="Segoe UI" w:eastAsia="宋体" w:hAnsi="Segoe UI" w:cs="Segoe UI"/>
            <w:kern w:val="0"/>
            <w:szCs w:val="21"/>
          </w:rPr>
          <w:t>Activity</w:t>
        </w:r>
        <w:r w:rsidRPr="0085376A">
          <w:rPr>
            <w:rFonts w:ascii="Segoe UI" w:eastAsia="宋体" w:hAnsi="Segoe UI" w:cs="Segoe UI"/>
            <w:kern w:val="0"/>
            <w:szCs w:val="21"/>
          </w:rPr>
          <w:t>的</w:t>
        </w:r>
        <w:r w:rsidRPr="0085376A">
          <w:rPr>
            <w:rFonts w:ascii="Segoe UI" w:eastAsia="宋体" w:hAnsi="Segoe UI" w:cs="Segoe UI"/>
            <w:kern w:val="0"/>
            <w:szCs w:val="21"/>
          </w:rPr>
          <w:t>android:configChanges=”orientation”</w:t>
        </w:r>
        <w:r w:rsidRPr="0085376A">
          <w:rPr>
            <w:rFonts w:ascii="Segoe UI" w:eastAsia="宋体" w:hAnsi="Segoe UI" w:cs="Segoe UI"/>
            <w:kern w:val="0"/>
            <w:szCs w:val="21"/>
          </w:rPr>
          <w:t>时，切屏还是会重新调用各个生命周期，切横、竖屏时只会执行一次</w:t>
        </w:r>
        <w:r w:rsidRPr="0085376A">
          <w:rPr>
            <w:rFonts w:ascii="Segoe UI" w:eastAsia="宋体" w:hAnsi="Segoe UI" w:cs="Segoe UI"/>
            <w:kern w:val="0"/>
            <w:szCs w:val="21"/>
          </w:rPr>
          <w:br/>
          <w:t>3</w:t>
        </w:r>
        <w:r w:rsidRPr="0085376A">
          <w:rPr>
            <w:rFonts w:ascii="Segoe UI" w:eastAsia="宋体" w:hAnsi="Segoe UI" w:cs="Segoe UI"/>
            <w:kern w:val="0"/>
            <w:szCs w:val="21"/>
          </w:rPr>
          <w:t>、设置</w:t>
        </w:r>
        <w:r w:rsidRPr="0085376A">
          <w:rPr>
            <w:rFonts w:ascii="Segoe UI" w:eastAsia="宋体" w:hAnsi="Segoe UI" w:cs="Segoe UI"/>
            <w:kern w:val="0"/>
            <w:szCs w:val="21"/>
          </w:rPr>
          <w:t>Activity</w:t>
        </w:r>
        <w:r w:rsidRPr="0085376A">
          <w:rPr>
            <w:rFonts w:ascii="Segoe UI" w:eastAsia="宋体" w:hAnsi="Segoe UI" w:cs="Segoe UI"/>
            <w:kern w:val="0"/>
            <w:szCs w:val="21"/>
          </w:rPr>
          <w:t>的</w:t>
        </w:r>
        <w:r w:rsidRPr="0085376A">
          <w:rPr>
            <w:rFonts w:ascii="Segoe UI" w:eastAsia="宋体" w:hAnsi="Segoe UI" w:cs="Segoe UI"/>
            <w:kern w:val="0"/>
            <w:szCs w:val="21"/>
          </w:rPr>
          <w:t>android:configChanges=”orientation|keyboardHidden”</w:t>
        </w:r>
        <w:r w:rsidRPr="0085376A">
          <w:rPr>
            <w:rFonts w:ascii="Segoe UI" w:eastAsia="宋体" w:hAnsi="Segoe UI" w:cs="Segoe UI"/>
            <w:kern w:val="0"/>
            <w:szCs w:val="21"/>
          </w:rPr>
          <w:t>时，切屏不会重新调用各个生命周期，只会执行</w:t>
        </w:r>
        <w:r w:rsidRPr="0085376A">
          <w:rPr>
            <w:rFonts w:ascii="Segoe UI" w:eastAsia="宋体" w:hAnsi="Segoe UI" w:cs="Segoe UI"/>
            <w:kern w:val="0"/>
            <w:szCs w:val="21"/>
          </w:rPr>
          <w:t>onConfigurationChanged</w:t>
        </w:r>
        <w:r w:rsidRPr="0085376A">
          <w:rPr>
            <w:rFonts w:ascii="Segoe UI" w:eastAsia="宋体" w:hAnsi="Segoe UI" w:cs="Segoe UI"/>
            <w:kern w:val="0"/>
            <w:szCs w:val="21"/>
          </w:rPr>
          <w:t>方法</w:t>
        </w:r>
        <w:r w:rsidRPr="0085376A">
          <w:rPr>
            <w:rFonts w:ascii="Segoe UI" w:eastAsia="宋体" w:hAnsi="Segoe UI" w:cs="Segoe UI"/>
            <w:kern w:val="0"/>
            <w:szCs w:val="21"/>
          </w:rPr>
          <w:br/>
          <w:t xml:space="preserve">30. </w:t>
        </w:r>
        <w:r w:rsidRPr="0085376A">
          <w:rPr>
            <w:rFonts w:ascii="Segoe UI" w:eastAsia="宋体" w:hAnsi="Segoe UI" w:cs="Segoe UI"/>
            <w:kern w:val="0"/>
            <w:szCs w:val="21"/>
          </w:rPr>
          <w:t>如何将</w:t>
        </w:r>
        <w:r w:rsidRPr="0085376A">
          <w:rPr>
            <w:rFonts w:ascii="Segoe UI" w:eastAsia="宋体" w:hAnsi="Segoe UI" w:cs="Segoe UI"/>
            <w:kern w:val="0"/>
            <w:szCs w:val="21"/>
          </w:rPr>
          <w:t>SQLite</w:t>
        </w:r>
        <w:r w:rsidRPr="0085376A">
          <w:rPr>
            <w:rFonts w:ascii="Segoe UI" w:eastAsia="宋体" w:hAnsi="Segoe UI" w:cs="Segoe UI"/>
            <w:kern w:val="0"/>
            <w:szCs w:val="21"/>
          </w:rPr>
          <w:t>数据库</w:t>
        </w:r>
        <w:r w:rsidRPr="0085376A">
          <w:rPr>
            <w:rFonts w:ascii="Segoe UI" w:eastAsia="宋体" w:hAnsi="Segoe UI" w:cs="Segoe UI"/>
            <w:kern w:val="0"/>
            <w:szCs w:val="21"/>
          </w:rPr>
          <w:t>(dictionary.db</w:t>
        </w:r>
        <w:r w:rsidRPr="0085376A">
          <w:rPr>
            <w:rFonts w:ascii="Segoe UI" w:eastAsia="宋体" w:hAnsi="Segoe UI" w:cs="Segoe UI"/>
            <w:kern w:val="0"/>
            <w:szCs w:val="21"/>
          </w:rPr>
          <w:t>文件</w:t>
        </w:r>
        <w:r w:rsidRPr="0085376A">
          <w:rPr>
            <w:rFonts w:ascii="Segoe UI" w:eastAsia="宋体" w:hAnsi="Segoe UI" w:cs="Segoe UI"/>
            <w:kern w:val="0"/>
            <w:szCs w:val="21"/>
          </w:rPr>
          <w:t>)</w:t>
        </w:r>
        <w:r w:rsidRPr="0085376A">
          <w:rPr>
            <w:rFonts w:ascii="Segoe UI" w:eastAsia="宋体" w:hAnsi="Segoe UI" w:cs="Segoe UI"/>
            <w:kern w:val="0"/>
            <w:szCs w:val="21"/>
          </w:rPr>
          <w:t>与</w:t>
        </w:r>
        <w:r w:rsidRPr="0085376A">
          <w:rPr>
            <w:rFonts w:ascii="Segoe UI" w:eastAsia="宋体" w:hAnsi="Segoe UI" w:cs="Segoe UI"/>
            <w:kern w:val="0"/>
            <w:szCs w:val="21"/>
          </w:rPr>
          <w:t>apk</w:t>
        </w:r>
        <w:r w:rsidRPr="0085376A">
          <w:rPr>
            <w:rFonts w:ascii="Segoe UI" w:eastAsia="宋体" w:hAnsi="Segoe UI" w:cs="Segoe UI"/>
            <w:kern w:val="0"/>
            <w:szCs w:val="21"/>
          </w:rPr>
          <w:t>文件一起发布</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解答：可以将</w:t>
        </w:r>
        <w:r w:rsidRPr="0085376A">
          <w:rPr>
            <w:rFonts w:ascii="Segoe UI" w:eastAsia="宋体" w:hAnsi="Segoe UI" w:cs="Segoe UI"/>
            <w:kern w:val="0"/>
            <w:szCs w:val="21"/>
          </w:rPr>
          <w:t>dictionary.db</w:t>
        </w:r>
        <w:r w:rsidRPr="0085376A">
          <w:rPr>
            <w:rFonts w:ascii="Segoe UI" w:eastAsia="宋体" w:hAnsi="Segoe UI" w:cs="Segoe UI"/>
            <w:kern w:val="0"/>
            <w:szCs w:val="21"/>
          </w:rPr>
          <w:t>文件复制到</w:t>
        </w:r>
        <w:r w:rsidRPr="0085376A">
          <w:rPr>
            <w:rFonts w:ascii="Segoe UI" w:eastAsia="宋体" w:hAnsi="Segoe UI" w:cs="Segoe UI"/>
            <w:kern w:val="0"/>
            <w:szCs w:val="21"/>
          </w:rPr>
          <w:t>Eclipse Android</w:t>
        </w:r>
        <w:r w:rsidRPr="0085376A">
          <w:rPr>
            <w:rFonts w:ascii="Segoe UI" w:eastAsia="宋体" w:hAnsi="Segoe UI" w:cs="Segoe UI"/>
            <w:kern w:val="0"/>
            <w:szCs w:val="21"/>
          </w:rPr>
          <w:t>工程中的</w:t>
        </w:r>
        <w:r w:rsidRPr="0085376A">
          <w:rPr>
            <w:rFonts w:ascii="Segoe UI" w:eastAsia="宋体" w:hAnsi="Segoe UI" w:cs="Segoe UI"/>
            <w:kern w:val="0"/>
            <w:szCs w:val="21"/>
          </w:rPr>
          <w:t>res aw</w:t>
        </w:r>
        <w:r w:rsidRPr="0085376A">
          <w:rPr>
            <w:rFonts w:ascii="Segoe UI" w:eastAsia="宋体" w:hAnsi="Segoe UI" w:cs="Segoe UI"/>
            <w:kern w:val="0"/>
            <w:szCs w:val="21"/>
          </w:rPr>
          <w:t>目录中。所有在</w:t>
        </w:r>
        <w:r w:rsidRPr="0085376A">
          <w:rPr>
            <w:rFonts w:ascii="Segoe UI" w:eastAsia="宋体" w:hAnsi="Segoe UI" w:cs="Segoe UI"/>
            <w:kern w:val="0"/>
            <w:szCs w:val="21"/>
          </w:rPr>
          <w:t>res aw</w:t>
        </w:r>
        <w:r w:rsidRPr="0085376A">
          <w:rPr>
            <w:rFonts w:ascii="Segoe UI" w:eastAsia="宋体" w:hAnsi="Segoe UI" w:cs="Segoe UI"/>
            <w:kern w:val="0"/>
            <w:szCs w:val="21"/>
          </w:rPr>
          <w:t>目录中的文件不会被压缩，这样可以直接提取该目录中的文件。可以将</w:t>
        </w:r>
        <w:r w:rsidRPr="0085376A">
          <w:rPr>
            <w:rFonts w:ascii="Segoe UI" w:eastAsia="宋体" w:hAnsi="Segoe UI" w:cs="Segoe UI"/>
            <w:kern w:val="0"/>
            <w:szCs w:val="21"/>
          </w:rPr>
          <w:t>dictionary.db</w:t>
        </w:r>
        <w:r w:rsidRPr="0085376A">
          <w:rPr>
            <w:rFonts w:ascii="Segoe UI" w:eastAsia="宋体" w:hAnsi="Segoe UI" w:cs="Segoe UI"/>
            <w:kern w:val="0"/>
            <w:szCs w:val="21"/>
          </w:rPr>
          <w:t>文件复制到</w:t>
        </w:r>
        <w:r w:rsidRPr="0085376A">
          <w:rPr>
            <w:rFonts w:ascii="Segoe UI" w:eastAsia="宋体" w:hAnsi="Segoe UI" w:cs="Segoe UI"/>
            <w:kern w:val="0"/>
            <w:szCs w:val="21"/>
          </w:rPr>
          <w:t>res aw</w:t>
        </w:r>
        <w:r w:rsidRPr="0085376A">
          <w:rPr>
            <w:rFonts w:ascii="Segoe UI" w:eastAsia="宋体" w:hAnsi="Segoe UI" w:cs="Segoe UI"/>
            <w:kern w:val="0"/>
            <w:szCs w:val="21"/>
          </w:rPr>
          <w:t>目录中</w:t>
        </w:r>
        <w:r w:rsidRPr="0085376A">
          <w:rPr>
            <w:rFonts w:ascii="Segoe UI" w:eastAsia="宋体" w:hAnsi="Segoe UI" w:cs="Segoe UI"/>
            <w:kern w:val="0"/>
            <w:szCs w:val="21"/>
          </w:rPr>
          <w:br/>
          <w:t xml:space="preserve">31. </w:t>
        </w:r>
        <w:r w:rsidRPr="0085376A">
          <w:rPr>
            <w:rFonts w:ascii="Segoe UI" w:eastAsia="宋体" w:hAnsi="Segoe UI" w:cs="Segoe UI"/>
            <w:kern w:val="0"/>
            <w:szCs w:val="21"/>
          </w:rPr>
          <w:t>如何将打开</w:t>
        </w:r>
        <w:r w:rsidRPr="0085376A">
          <w:rPr>
            <w:rFonts w:ascii="Segoe UI" w:eastAsia="宋体" w:hAnsi="Segoe UI" w:cs="Segoe UI"/>
            <w:kern w:val="0"/>
            <w:szCs w:val="21"/>
          </w:rPr>
          <w:t>res aw</w:t>
        </w:r>
        <w:r w:rsidRPr="0085376A">
          <w:rPr>
            <w:rFonts w:ascii="Segoe UI" w:eastAsia="宋体" w:hAnsi="Segoe UI" w:cs="Segoe UI"/>
            <w:kern w:val="0"/>
            <w:szCs w:val="21"/>
          </w:rPr>
          <w:t>目录中的数据库文件</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解答：在</w:t>
        </w:r>
        <w:r w:rsidRPr="0085376A">
          <w:rPr>
            <w:rFonts w:ascii="Segoe UI" w:eastAsia="宋体" w:hAnsi="Segoe UI" w:cs="Segoe UI"/>
            <w:kern w:val="0"/>
            <w:szCs w:val="21"/>
          </w:rPr>
          <w:t>Android</w:t>
        </w:r>
        <w:r w:rsidRPr="0085376A">
          <w:rPr>
            <w:rFonts w:ascii="Segoe UI" w:eastAsia="宋体" w:hAnsi="Segoe UI" w:cs="Segoe UI"/>
            <w:kern w:val="0"/>
            <w:szCs w:val="21"/>
          </w:rPr>
          <w:t>中不能直接打开</w:t>
        </w:r>
        <w:r w:rsidRPr="0085376A">
          <w:rPr>
            <w:rFonts w:ascii="Segoe UI" w:eastAsia="宋体" w:hAnsi="Segoe UI" w:cs="Segoe UI"/>
            <w:kern w:val="0"/>
            <w:szCs w:val="21"/>
          </w:rPr>
          <w:t>res aw</w:t>
        </w:r>
        <w:r w:rsidRPr="0085376A">
          <w:rPr>
            <w:rFonts w:ascii="Segoe UI" w:eastAsia="宋体" w:hAnsi="Segoe UI" w:cs="Segoe UI"/>
            <w:kern w:val="0"/>
            <w:szCs w:val="21"/>
          </w:rPr>
          <w:t>目录中的数据库文件，而需要在程序第一次启动时将该文件复制到手机内存或</w:t>
        </w:r>
        <w:r w:rsidRPr="0085376A">
          <w:rPr>
            <w:rFonts w:ascii="Segoe UI" w:eastAsia="宋体" w:hAnsi="Segoe UI" w:cs="Segoe UI"/>
            <w:kern w:val="0"/>
            <w:szCs w:val="21"/>
          </w:rPr>
          <w:t>SD</w:t>
        </w:r>
        <w:r w:rsidRPr="0085376A">
          <w:rPr>
            <w:rFonts w:ascii="Segoe UI" w:eastAsia="宋体" w:hAnsi="Segoe UI" w:cs="Segoe UI"/>
            <w:kern w:val="0"/>
            <w:szCs w:val="21"/>
          </w:rPr>
          <w:t>卡的某个目录中，然后再打开该数据库文件。复制的基本方法是使用</w:t>
        </w:r>
        <w:r w:rsidRPr="0085376A">
          <w:rPr>
            <w:rFonts w:ascii="Segoe UI" w:eastAsia="宋体" w:hAnsi="Segoe UI" w:cs="Segoe UI"/>
            <w:kern w:val="0"/>
            <w:szCs w:val="21"/>
          </w:rPr>
          <w:t>getResources().openRawResource</w:t>
        </w:r>
        <w:r w:rsidRPr="0085376A">
          <w:rPr>
            <w:rFonts w:ascii="Segoe UI" w:eastAsia="宋体" w:hAnsi="Segoe UI" w:cs="Segoe UI"/>
            <w:kern w:val="0"/>
            <w:szCs w:val="21"/>
          </w:rPr>
          <w:t>方法获得</w:t>
        </w:r>
        <w:r w:rsidRPr="0085376A">
          <w:rPr>
            <w:rFonts w:ascii="Segoe UI" w:eastAsia="宋体" w:hAnsi="Segoe UI" w:cs="Segoe UI"/>
            <w:kern w:val="0"/>
            <w:szCs w:val="21"/>
          </w:rPr>
          <w:t>res aw</w:t>
        </w:r>
        <w:r w:rsidRPr="0085376A">
          <w:rPr>
            <w:rFonts w:ascii="Segoe UI" w:eastAsia="宋体" w:hAnsi="Segoe UI" w:cs="Segoe UI"/>
            <w:kern w:val="0"/>
            <w:szCs w:val="21"/>
          </w:rPr>
          <w:t>目录中资源的</w:t>
        </w:r>
        <w:r w:rsidRPr="0085376A">
          <w:rPr>
            <w:rFonts w:ascii="Segoe UI" w:eastAsia="宋体" w:hAnsi="Segoe UI" w:cs="Segoe UI"/>
            <w:kern w:val="0"/>
            <w:szCs w:val="21"/>
          </w:rPr>
          <w:t xml:space="preserve"> InputStream</w:t>
        </w:r>
        <w:r w:rsidRPr="0085376A">
          <w:rPr>
            <w:rFonts w:ascii="Segoe UI" w:eastAsia="宋体" w:hAnsi="Segoe UI" w:cs="Segoe UI"/>
            <w:kern w:val="0"/>
            <w:szCs w:val="21"/>
          </w:rPr>
          <w:t>对象，然后将该</w:t>
        </w:r>
        <w:r w:rsidRPr="0085376A">
          <w:rPr>
            <w:rFonts w:ascii="Segoe UI" w:eastAsia="宋体" w:hAnsi="Segoe UI" w:cs="Segoe UI"/>
            <w:kern w:val="0"/>
            <w:szCs w:val="21"/>
          </w:rPr>
          <w:t>InputStream</w:t>
        </w:r>
        <w:r w:rsidRPr="0085376A">
          <w:rPr>
            <w:rFonts w:ascii="Segoe UI" w:eastAsia="宋体" w:hAnsi="Segoe UI" w:cs="Segoe UI"/>
            <w:kern w:val="0"/>
            <w:szCs w:val="21"/>
          </w:rPr>
          <w:t>对象中的数据写入其他的目录中相应文件中。在</w:t>
        </w:r>
        <w:r w:rsidRPr="0085376A">
          <w:rPr>
            <w:rFonts w:ascii="Segoe UI" w:eastAsia="宋体" w:hAnsi="Segoe UI" w:cs="Segoe UI"/>
            <w:kern w:val="0"/>
            <w:szCs w:val="21"/>
          </w:rPr>
          <w:t>Android SDK</w:t>
        </w:r>
        <w:r w:rsidRPr="0085376A">
          <w:rPr>
            <w:rFonts w:ascii="Segoe UI" w:eastAsia="宋体" w:hAnsi="Segoe UI" w:cs="Segoe UI"/>
            <w:kern w:val="0"/>
            <w:szCs w:val="21"/>
          </w:rPr>
          <w:t>中可以使用</w:t>
        </w:r>
        <w:r w:rsidRPr="0085376A">
          <w:rPr>
            <w:rFonts w:ascii="Segoe UI" w:eastAsia="宋体" w:hAnsi="Segoe UI" w:cs="Segoe UI"/>
            <w:kern w:val="0"/>
            <w:szCs w:val="21"/>
          </w:rPr>
          <w:t>SQLiteDatabase.openOrCreateDatabase</w:t>
        </w:r>
        <w:r w:rsidRPr="0085376A">
          <w:rPr>
            <w:rFonts w:ascii="Segoe UI" w:eastAsia="宋体" w:hAnsi="Segoe UI" w:cs="Segoe UI"/>
            <w:kern w:val="0"/>
            <w:szCs w:val="21"/>
          </w:rPr>
          <w:t>方法来打开任意目录中的</w:t>
        </w:r>
        <w:r w:rsidRPr="0085376A">
          <w:rPr>
            <w:rFonts w:ascii="Segoe UI" w:eastAsia="宋体" w:hAnsi="Segoe UI" w:cs="Segoe UI"/>
            <w:kern w:val="0"/>
            <w:szCs w:val="21"/>
          </w:rPr>
          <w:t>SQLite</w:t>
        </w:r>
        <w:r w:rsidRPr="0085376A">
          <w:rPr>
            <w:rFonts w:ascii="Segoe UI" w:eastAsia="宋体" w:hAnsi="Segoe UI" w:cs="Segoe UI"/>
            <w:kern w:val="0"/>
            <w:szCs w:val="21"/>
          </w:rPr>
          <w:t>数据库文件。</w:t>
        </w:r>
        <w:r w:rsidRPr="0085376A">
          <w:rPr>
            <w:rFonts w:ascii="Segoe UI" w:eastAsia="宋体" w:hAnsi="Segoe UI" w:cs="Segoe UI"/>
            <w:kern w:val="0"/>
            <w:szCs w:val="21"/>
          </w:rPr>
          <w:br/>
          <w:t>32. Android</w:t>
        </w:r>
        <w:r w:rsidRPr="0085376A">
          <w:rPr>
            <w:rFonts w:ascii="Segoe UI" w:eastAsia="宋体" w:hAnsi="Segoe UI" w:cs="Segoe UI"/>
            <w:kern w:val="0"/>
            <w:szCs w:val="21"/>
          </w:rPr>
          <w:t>引入广播机制的用意</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答：</w:t>
        </w:r>
        <w:r w:rsidRPr="0085376A">
          <w:rPr>
            <w:rFonts w:ascii="Segoe UI" w:eastAsia="宋体" w:hAnsi="Segoe UI" w:cs="Segoe UI"/>
            <w:kern w:val="0"/>
            <w:szCs w:val="21"/>
          </w:rPr>
          <w:t>a:</w:t>
        </w:r>
        <w:r w:rsidRPr="0085376A">
          <w:rPr>
            <w:rFonts w:ascii="Segoe UI" w:eastAsia="宋体" w:hAnsi="Segoe UI" w:cs="Segoe UI"/>
            <w:kern w:val="0"/>
            <w:szCs w:val="21"/>
          </w:rPr>
          <w:t>从</w:t>
        </w:r>
        <w:r w:rsidRPr="0085376A">
          <w:rPr>
            <w:rFonts w:ascii="Segoe UI" w:eastAsia="宋体" w:hAnsi="Segoe UI" w:cs="Segoe UI"/>
            <w:kern w:val="0"/>
            <w:szCs w:val="21"/>
          </w:rPr>
          <w:t>MVC</w:t>
        </w:r>
        <w:r w:rsidRPr="0085376A">
          <w:rPr>
            <w:rFonts w:ascii="Segoe UI" w:eastAsia="宋体" w:hAnsi="Segoe UI" w:cs="Segoe UI"/>
            <w:kern w:val="0"/>
            <w:szCs w:val="21"/>
          </w:rPr>
          <w:t>的角度考虑</w:t>
        </w:r>
        <w:r w:rsidRPr="0085376A">
          <w:rPr>
            <w:rFonts w:ascii="Segoe UI" w:eastAsia="宋体" w:hAnsi="Segoe UI" w:cs="Segoe UI"/>
            <w:kern w:val="0"/>
            <w:szCs w:val="21"/>
          </w:rPr>
          <w:t>(</w:t>
        </w:r>
        <w:r w:rsidRPr="0085376A">
          <w:rPr>
            <w:rFonts w:ascii="Segoe UI" w:eastAsia="宋体" w:hAnsi="Segoe UI" w:cs="Segoe UI"/>
            <w:kern w:val="0"/>
            <w:szCs w:val="21"/>
          </w:rPr>
          <w:t>应用程序内</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其实回答这个问题的时候还可以这样问，</w:t>
        </w:r>
        <w:r w:rsidRPr="0085376A">
          <w:rPr>
            <w:rFonts w:ascii="Segoe UI" w:eastAsia="宋体" w:hAnsi="Segoe UI" w:cs="Segoe UI"/>
            <w:kern w:val="0"/>
            <w:szCs w:val="21"/>
          </w:rPr>
          <w:t>android</w:t>
        </w:r>
        <w:r w:rsidRPr="0085376A">
          <w:rPr>
            <w:rFonts w:ascii="Segoe UI" w:eastAsia="宋体" w:hAnsi="Segoe UI" w:cs="Segoe UI"/>
            <w:kern w:val="0"/>
            <w:szCs w:val="21"/>
          </w:rPr>
          <w:t>为什么要有那</w:t>
        </w:r>
        <w:r w:rsidRPr="0085376A">
          <w:rPr>
            <w:rFonts w:ascii="Segoe UI" w:eastAsia="宋体" w:hAnsi="Segoe UI" w:cs="Segoe UI"/>
            <w:kern w:val="0"/>
            <w:szCs w:val="21"/>
          </w:rPr>
          <w:t>4</w:t>
        </w:r>
        <w:r w:rsidRPr="0085376A">
          <w:rPr>
            <w:rFonts w:ascii="Segoe UI" w:eastAsia="宋体" w:hAnsi="Segoe UI" w:cs="Segoe UI"/>
            <w:kern w:val="0"/>
            <w:szCs w:val="21"/>
          </w:rPr>
          <w:t>大组件，现在的移动开发模型基本上也是照搬的</w:t>
        </w:r>
        <w:r w:rsidRPr="0085376A">
          <w:rPr>
            <w:rFonts w:ascii="Segoe UI" w:eastAsia="宋体" w:hAnsi="Segoe UI" w:cs="Segoe UI"/>
            <w:kern w:val="0"/>
            <w:szCs w:val="21"/>
          </w:rPr>
          <w:t>web</w:t>
        </w:r>
        <w:r w:rsidRPr="0085376A">
          <w:rPr>
            <w:rFonts w:ascii="Segoe UI" w:eastAsia="宋体" w:hAnsi="Segoe UI" w:cs="Segoe UI"/>
            <w:kern w:val="0"/>
            <w:szCs w:val="21"/>
          </w:rPr>
          <w:t>那一套</w:t>
        </w:r>
        <w:r w:rsidRPr="0085376A">
          <w:rPr>
            <w:rFonts w:ascii="Segoe UI" w:eastAsia="宋体" w:hAnsi="Segoe UI" w:cs="Segoe UI"/>
            <w:kern w:val="0"/>
            <w:szCs w:val="21"/>
          </w:rPr>
          <w:t>MVC</w:t>
        </w:r>
        <w:r w:rsidRPr="0085376A">
          <w:rPr>
            <w:rFonts w:ascii="Segoe UI" w:eastAsia="宋体" w:hAnsi="Segoe UI" w:cs="Segoe UI"/>
            <w:kern w:val="0"/>
            <w:szCs w:val="21"/>
          </w:rPr>
          <w:t>架构，只不过</w:t>
        </w:r>
        <w:r w:rsidRPr="0085376A">
          <w:rPr>
            <w:rFonts w:ascii="Segoe UI" w:eastAsia="宋体" w:hAnsi="Segoe UI" w:cs="Segoe UI"/>
            <w:kern w:val="0"/>
            <w:szCs w:val="21"/>
          </w:rPr>
          <w:t xml:space="preserve"> </w:t>
        </w:r>
        <w:r w:rsidRPr="0085376A">
          <w:rPr>
            <w:rFonts w:ascii="Segoe UI" w:eastAsia="宋体" w:hAnsi="Segoe UI" w:cs="Segoe UI"/>
            <w:kern w:val="0"/>
            <w:szCs w:val="21"/>
          </w:rPr>
          <w:t>是改了点嫁妆而已。</w:t>
        </w:r>
        <w:r w:rsidRPr="0085376A">
          <w:rPr>
            <w:rFonts w:ascii="Segoe UI" w:eastAsia="宋体" w:hAnsi="Segoe UI" w:cs="Segoe UI"/>
            <w:kern w:val="0"/>
            <w:szCs w:val="21"/>
          </w:rPr>
          <w:t>android</w:t>
        </w:r>
        <w:r w:rsidRPr="0085376A">
          <w:rPr>
            <w:rFonts w:ascii="Segoe UI" w:eastAsia="宋体" w:hAnsi="Segoe UI" w:cs="Segoe UI"/>
            <w:kern w:val="0"/>
            <w:szCs w:val="21"/>
          </w:rPr>
          <w:t>的四大组件本质上就是为了实现移动或者说嵌入式设备上的</w:t>
        </w:r>
        <w:r w:rsidRPr="0085376A">
          <w:rPr>
            <w:rFonts w:ascii="Segoe UI" w:eastAsia="宋体" w:hAnsi="Segoe UI" w:cs="Segoe UI"/>
            <w:kern w:val="0"/>
            <w:szCs w:val="21"/>
          </w:rPr>
          <w:t>MVC</w:t>
        </w:r>
        <w:r w:rsidRPr="0085376A">
          <w:rPr>
            <w:rFonts w:ascii="Segoe UI" w:eastAsia="宋体" w:hAnsi="Segoe UI" w:cs="Segoe UI"/>
            <w:kern w:val="0"/>
            <w:szCs w:val="21"/>
          </w:rPr>
          <w:t>架构，它们之间有时候是一种相互依存的关系，有时候又是一</w:t>
        </w:r>
        <w:r w:rsidRPr="0085376A">
          <w:rPr>
            <w:rFonts w:ascii="Segoe UI" w:eastAsia="宋体" w:hAnsi="Segoe UI" w:cs="Segoe UI"/>
            <w:kern w:val="0"/>
            <w:szCs w:val="21"/>
          </w:rPr>
          <w:t xml:space="preserve"> </w:t>
        </w:r>
        <w:r w:rsidRPr="0085376A">
          <w:rPr>
            <w:rFonts w:ascii="Segoe UI" w:eastAsia="宋体" w:hAnsi="Segoe UI" w:cs="Segoe UI"/>
            <w:kern w:val="0"/>
            <w:szCs w:val="21"/>
          </w:rPr>
          <w:t>种补充关系，引入广播机制可以方便几大组件的信息和数据交互。</w:t>
        </w:r>
        <w:r w:rsidRPr="0085376A">
          <w:rPr>
            <w:rFonts w:ascii="Segoe UI" w:eastAsia="宋体" w:hAnsi="Segoe UI" w:cs="Segoe UI"/>
            <w:kern w:val="0"/>
            <w:szCs w:val="21"/>
          </w:rPr>
          <w:br/>
          <w:t>b</w:t>
        </w:r>
        <w:r w:rsidRPr="0085376A">
          <w:rPr>
            <w:rFonts w:ascii="Segoe UI" w:eastAsia="宋体" w:hAnsi="Segoe UI" w:cs="Segoe UI"/>
            <w:kern w:val="0"/>
            <w:szCs w:val="21"/>
          </w:rPr>
          <w:t>：程序间互通消息</w:t>
        </w:r>
        <w:r w:rsidRPr="0085376A">
          <w:rPr>
            <w:rFonts w:ascii="Segoe UI" w:eastAsia="宋体" w:hAnsi="Segoe UI" w:cs="Segoe UI"/>
            <w:kern w:val="0"/>
            <w:szCs w:val="21"/>
          </w:rPr>
          <w:t>(</w:t>
        </w:r>
        <w:r w:rsidRPr="0085376A">
          <w:rPr>
            <w:rFonts w:ascii="Segoe UI" w:eastAsia="宋体" w:hAnsi="Segoe UI" w:cs="Segoe UI"/>
            <w:kern w:val="0"/>
            <w:szCs w:val="21"/>
          </w:rPr>
          <w:t>例如在自己的应用程序内监听系统来电</w:t>
        </w:r>
        <w:r w:rsidRPr="0085376A">
          <w:rPr>
            <w:rFonts w:ascii="Segoe UI" w:eastAsia="宋体" w:hAnsi="Segoe UI" w:cs="Segoe UI"/>
            <w:kern w:val="0"/>
            <w:szCs w:val="21"/>
          </w:rPr>
          <w:t>)</w:t>
        </w:r>
        <w:r w:rsidRPr="0085376A">
          <w:rPr>
            <w:rFonts w:ascii="Segoe UI" w:eastAsia="宋体" w:hAnsi="Segoe UI" w:cs="Segoe UI"/>
            <w:kern w:val="0"/>
            <w:szCs w:val="21"/>
          </w:rPr>
          <w:br/>
          <w:t>c</w:t>
        </w:r>
        <w:r w:rsidRPr="0085376A">
          <w:rPr>
            <w:rFonts w:ascii="Segoe UI" w:eastAsia="宋体" w:hAnsi="Segoe UI" w:cs="Segoe UI"/>
            <w:kern w:val="0"/>
            <w:szCs w:val="21"/>
          </w:rPr>
          <w:t>：效率上</w:t>
        </w:r>
        <w:r w:rsidRPr="0085376A">
          <w:rPr>
            <w:rFonts w:ascii="Segoe UI" w:eastAsia="宋体" w:hAnsi="Segoe UI" w:cs="Segoe UI"/>
            <w:kern w:val="0"/>
            <w:szCs w:val="21"/>
          </w:rPr>
          <w:t>(</w:t>
        </w:r>
        <w:r w:rsidRPr="0085376A">
          <w:rPr>
            <w:rFonts w:ascii="Segoe UI" w:eastAsia="宋体" w:hAnsi="Segoe UI" w:cs="Segoe UI"/>
            <w:kern w:val="0"/>
            <w:szCs w:val="21"/>
          </w:rPr>
          <w:t>参考</w:t>
        </w:r>
        <w:r w:rsidRPr="0085376A">
          <w:rPr>
            <w:rFonts w:ascii="Segoe UI" w:eastAsia="宋体" w:hAnsi="Segoe UI" w:cs="Segoe UI"/>
            <w:kern w:val="0"/>
            <w:szCs w:val="21"/>
          </w:rPr>
          <w:t>UDP</w:t>
        </w:r>
        <w:r w:rsidRPr="0085376A">
          <w:rPr>
            <w:rFonts w:ascii="Segoe UI" w:eastAsia="宋体" w:hAnsi="Segoe UI" w:cs="Segoe UI"/>
            <w:kern w:val="0"/>
            <w:szCs w:val="21"/>
          </w:rPr>
          <w:t>的广播协议在局域网的方便性</w:t>
        </w:r>
        <w:r w:rsidRPr="0085376A">
          <w:rPr>
            <w:rFonts w:ascii="Segoe UI" w:eastAsia="宋体" w:hAnsi="Segoe UI" w:cs="Segoe UI"/>
            <w:kern w:val="0"/>
            <w:szCs w:val="21"/>
          </w:rPr>
          <w:t>)</w:t>
        </w:r>
        <w:r w:rsidRPr="0085376A">
          <w:rPr>
            <w:rFonts w:ascii="Segoe UI" w:eastAsia="宋体" w:hAnsi="Segoe UI" w:cs="Segoe UI"/>
            <w:kern w:val="0"/>
            <w:szCs w:val="21"/>
          </w:rPr>
          <w:br/>
          <w:t>d</w:t>
        </w:r>
        <w:r w:rsidRPr="0085376A">
          <w:rPr>
            <w:rFonts w:ascii="Segoe UI" w:eastAsia="宋体" w:hAnsi="Segoe UI" w:cs="Segoe UI"/>
            <w:kern w:val="0"/>
            <w:szCs w:val="21"/>
          </w:rPr>
          <w:t>：设计模式上</w:t>
        </w:r>
        <w:r w:rsidRPr="0085376A">
          <w:rPr>
            <w:rFonts w:ascii="Segoe UI" w:eastAsia="宋体" w:hAnsi="Segoe UI" w:cs="Segoe UI"/>
            <w:kern w:val="0"/>
            <w:szCs w:val="21"/>
          </w:rPr>
          <w:t>(</w:t>
        </w:r>
        <w:r w:rsidRPr="0085376A">
          <w:rPr>
            <w:rFonts w:ascii="Segoe UI" w:eastAsia="宋体" w:hAnsi="Segoe UI" w:cs="Segoe UI"/>
            <w:kern w:val="0"/>
            <w:szCs w:val="21"/>
          </w:rPr>
          <w:t>反转控制的一种应用，类似监听者模式</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转自：</w:t>
        </w:r>
        <w:r w:rsidRPr="0085376A">
          <w:rPr>
            <w:rFonts w:ascii="Segoe UI" w:eastAsia="宋体" w:hAnsi="Segoe UI" w:cs="Segoe UI"/>
            <w:kern w:val="0"/>
            <w:szCs w:val="21"/>
          </w:rPr>
          <w:t>http://www.cnmsdn.com/html/201101/1295431222ID9251.html</w:t>
        </w:r>
        <w:r w:rsidRPr="0085376A">
          <w:rPr>
            <w:rFonts w:ascii="Segoe UI" w:eastAsia="宋体" w:hAnsi="Segoe UI" w:cs="Segoe UI"/>
            <w:kern w:val="0"/>
            <w:szCs w:val="21"/>
          </w:rPr>
          <w:br/>
          <w:t>33</w:t>
        </w:r>
        <w:r w:rsidRPr="0085376A">
          <w:rPr>
            <w:rFonts w:ascii="Segoe UI" w:eastAsia="宋体" w:hAnsi="Segoe UI" w:cs="Segoe UI"/>
            <w:kern w:val="0"/>
            <w:szCs w:val="21"/>
          </w:rPr>
          <w:t>、</w:t>
        </w:r>
        <w:r w:rsidRPr="0085376A">
          <w:rPr>
            <w:rFonts w:ascii="Segoe UI" w:eastAsia="宋体" w:hAnsi="Segoe UI" w:cs="Segoe UI"/>
            <w:kern w:val="0"/>
            <w:szCs w:val="21"/>
          </w:rPr>
          <w:t xml:space="preserve">android </w:t>
        </w:r>
        <w:r w:rsidRPr="0085376A">
          <w:rPr>
            <w:rFonts w:ascii="Segoe UI" w:eastAsia="宋体" w:hAnsi="Segoe UI" w:cs="Segoe UI"/>
            <w:kern w:val="0"/>
            <w:szCs w:val="21"/>
          </w:rPr>
          <w:t>的优势与不足</w:t>
        </w:r>
        <w:r w:rsidRPr="0085376A">
          <w:rPr>
            <w:rFonts w:ascii="Segoe UI" w:eastAsia="宋体" w:hAnsi="Segoe UI" w:cs="Segoe UI"/>
            <w:kern w:val="0"/>
            <w:szCs w:val="21"/>
          </w:rPr>
          <w:br/>
          <w:t>Android</w:t>
        </w:r>
        <w:r w:rsidRPr="0085376A">
          <w:rPr>
            <w:rFonts w:ascii="Segoe UI" w:eastAsia="宋体" w:hAnsi="Segoe UI" w:cs="Segoe UI"/>
            <w:kern w:val="0"/>
            <w:szCs w:val="21"/>
          </w:rPr>
          <w:t>平台手机</w:t>
        </w:r>
        <w:r w:rsidRPr="0085376A">
          <w:rPr>
            <w:rFonts w:ascii="Segoe UI" w:eastAsia="宋体" w:hAnsi="Segoe UI" w:cs="Segoe UI"/>
            <w:kern w:val="0"/>
            <w:szCs w:val="21"/>
          </w:rPr>
          <w:t xml:space="preserve"> 5</w:t>
        </w:r>
        <w:r w:rsidRPr="0085376A">
          <w:rPr>
            <w:rFonts w:ascii="Segoe UI" w:eastAsia="宋体" w:hAnsi="Segoe UI" w:cs="Segoe UI"/>
            <w:kern w:val="0"/>
            <w:szCs w:val="21"/>
          </w:rPr>
          <w:t>大优势：</w:t>
        </w:r>
        <w:r w:rsidRPr="0085376A">
          <w:rPr>
            <w:rFonts w:ascii="Segoe UI" w:eastAsia="宋体" w:hAnsi="Segoe UI" w:cs="Segoe UI"/>
            <w:kern w:val="0"/>
            <w:szCs w:val="21"/>
          </w:rPr>
          <w:br/>
        </w:r>
        <w:r w:rsidRPr="0085376A">
          <w:rPr>
            <w:rFonts w:ascii="Segoe UI" w:eastAsia="宋体" w:hAnsi="Segoe UI" w:cs="Segoe UI"/>
            <w:kern w:val="0"/>
            <w:szCs w:val="21"/>
          </w:rPr>
          <w:t>一、开放性</w:t>
        </w:r>
        <w:r w:rsidRPr="0085376A">
          <w:rPr>
            <w:rFonts w:ascii="Segoe UI" w:eastAsia="宋体" w:hAnsi="Segoe UI" w:cs="Segoe UI"/>
            <w:kern w:val="0"/>
            <w:szCs w:val="21"/>
          </w:rPr>
          <w:br/>
        </w:r>
        <w:r w:rsidRPr="0085376A">
          <w:rPr>
            <w:rFonts w:ascii="Segoe UI" w:eastAsia="宋体" w:hAnsi="Segoe UI" w:cs="Segoe UI"/>
            <w:kern w:val="0"/>
            <w:szCs w:val="21"/>
          </w:rPr>
          <w:t>在优势方面，</w:t>
        </w:r>
        <w:r w:rsidRPr="0085376A">
          <w:rPr>
            <w:rFonts w:ascii="Segoe UI" w:eastAsia="宋体" w:hAnsi="Segoe UI" w:cs="Segoe UI"/>
            <w:kern w:val="0"/>
            <w:szCs w:val="21"/>
          </w:rPr>
          <w:t>Android</w:t>
        </w:r>
        <w:r w:rsidRPr="0085376A">
          <w:rPr>
            <w:rFonts w:ascii="Segoe UI" w:eastAsia="宋体" w:hAnsi="Segoe UI" w:cs="Segoe UI"/>
            <w:kern w:val="0"/>
            <w:szCs w:val="21"/>
          </w:rPr>
          <w:t>平台首先就是其开发性，开发的平台允许任何移动终端厂商加入到</w:t>
        </w:r>
        <w:r w:rsidRPr="0085376A">
          <w:rPr>
            <w:rFonts w:ascii="Segoe UI" w:eastAsia="宋体" w:hAnsi="Segoe UI" w:cs="Segoe UI"/>
            <w:kern w:val="0"/>
            <w:szCs w:val="21"/>
          </w:rPr>
          <w:t>Android</w:t>
        </w:r>
        <w:r w:rsidRPr="0085376A">
          <w:rPr>
            <w:rFonts w:ascii="Segoe UI" w:eastAsia="宋体" w:hAnsi="Segoe UI" w:cs="Segoe UI"/>
            <w:kern w:val="0"/>
            <w:szCs w:val="21"/>
          </w:rPr>
          <w:t>联盟中来。显著的开放性可以使其拥有更多的开发者，随着用户和应用的日益丰富，一个崭新的平台也将很快走向成熟</w:t>
        </w:r>
        <w:r w:rsidRPr="0085376A">
          <w:rPr>
            <w:rFonts w:ascii="Segoe UI" w:eastAsia="宋体" w:hAnsi="Segoe UI" w:cs="Segoe UI"/>
            <w:kern w:val="0"/>
            <w:szCs w:val="21"/>
          </w:rPr>
          <w:br/>
        </w:r>
        <w:r w:rsidRPr="0085376A">
          <w:rPr>
            <w:rFonts w:ascii="Segoe UI" w:eastAsia="宋体" w:hAnsi="Segoe UI" w:cs="Segoe UI"/>
            <w:kern w:val="0"/>
            <w:szCs w:val="21"/>
          </w:rPr>
          <w:t>开发性对于</w:t>
        </w:r>
        <w:r w:rsidRPr="0085376A">
          <w:rPr>
            <w:rFonts w:ascii="Segoe UI" w:eastAsia="宋体" w:hAnsi="Segoe UI" w:cs="Segoe UI"/>
            <w:kern w:val="0"/>
            <w:szCs w:val="21"/>
          </w:rPr>
          <w:t>Android</w:t>
        </w:r>
        <w:r w:rsidRPr="0085376A">
          <w:rPr>
            <w:rFonts w:ascii="Segoe UI" w:eastAsia="宋体" w:hAnsi="Segoe UI" w:cs="Segoe UI"/>
            <w:kern w:val="0"/>
            <w:szCs w:val="21"/>
          </w:rPr>
          <w:t>的发展而言，有利于积累人气，这里的人气包括消费者和厂商，而对于消费者来讲，随大的受益正是丰富的软件资源。开放的平台也会带来更大竞争，如此一来，消费者将可以</w:t>
        </w:r>
        <w:r w:rsidRPr="0085376A">
          <w:rPr>
            <w:rFonts w:ascii="Segoe UI" w:eastAsia="宋体" w:hAnsi="Segoe UI" w:cs="Segoe UI"/>
            <w:kern w:val="0"/>
            <w:szCs w:val="21"/>
          </w:rPr>
          <w:lastRenderedPageBreak/>
          <w:t>用更低的价位购得心仪的手机。</w:t>
        </w:r>
        <w:r w:rsidRPr="0085376A">
          <w:rPr>
            <w:rFonts w:ascii="Segoe UI" w:eastAsia="宋体" w:hAnsi="Segoe UI" w:cs="Segoe UI"/>
            <w:kern w:val="0"/>
            <w:szCs w:val="21"/>
          </w:rPr>
          <w:br/>
        </w:r>
        <w:r w:rsidRPr="0085376A">
          <w:rPr>
            <w:rFonts w:ascii="Segoe UI" w:eastAsia="宋体" w:hAnsi="Segoe UI" w:cs="Segoe UI"/>
            <w:kern w:val="0"/>
            <w:szCs w:val="21"/>
          </w:rPr>
          <w:t>二、挣脱运营商的束缚</w:t>
        </w:r>
        <w:r w:rsidRPr="0085376A">
          <w:rPr>
            <w:rFonts w:ascii="Segoe UI" w:eastAsia="宋体" w:hAnsi="Segoe UI" w:cs="Segoe UI"/>
            <w:kern w:val="0"/>
            <w:szCs w:val="21"/>
          </w:rPr>
          <w:br/>
        </w:r>
        <w:r w:rsidRPr="0085376A">
          <w:rPr>
            <w:rFonts w:ascii="Segoe UI" w:eastAsia="宋体" w:hAnsi="Segoe UI" w:cs="Segoe UI"/>
            <w:kern w:val="0"/>
            <w:szCs w:val="21"/>
          </w:rPr>
          <w:br/>
        </w:r>
        <w:r w:rsidRPr="0085376A">
          <w:rPr>
            <w:rFonts w:ascii="Segoe UI" w:eastAsia="宋体" w:hAnsi="Segoe UI" w:cs="Segoe UI"/>
            <w:kern w:val="0"/>
            <w:szCs w:val="21"/>
          </w:rPr>
          <w:t>在</w:t>
        </w:r>
        <w:r w:rsidRPr="0085376A">
          <w:rPr>
            <w:rFonts w:ascii="Segoe UI" w:eastAsia="宋体" w:hAnsi="Segoe UI" w:cs="Segoe UI"/>
            <w:kern w:val="0"/>
            <w:szCs w:val="21"/>
          </w:rPr>
          <w:t xml:space="preserve"> </w:t>
        </w:r>
        <w:r w:rsidRPr="0085376A">
          <w:rPr>
            <w:rFonts w:ascii="Segoe UI" w:eastAsia="宋体" w:hAnsi="Segoe UI" w:cs="Segoe UI"/>
            <w:kern w:val="0"/>
            <w:szCs w:val="21"/>
          </w:rPr>
          <w:t>过去很长的一段时间，特别是在欧美地区，手机应用往往受到运营商制约，使用什么功能接入什么网络，几乎都受到运营商的控制。从去年</w:t>
        </w:r>
        <w:r w:rsidRPr="0085376A">
          <w:rPr>
            <w:rFonts w:ascii="Segoe UI" w:eastAsia="宋体" w:hAnsi="Segoe UI" w:cs="Segoe UI"/>
            <w:kern w:val="0"/>
            <w:szCs w:val="21"/>
          </w:rPr>
          <w:t xml:space="preserve">iPhone </w:t>
        </w:r>
        <w:r w:rsidRPr="0085376A">
          <w:rPr>
            <w:rFonts w:ascii="Segoe UI" w:eastAsia="宋体" w:hAnsi="Segoe UI" w:cs="Segoe UI"/>
            <w:kern w:val="0"/>
            <w:szCs w:val="21"/>
          </w:rPr>
          <w:t>上市</w:t>
        </w:r>
        <w:r w:rsidRPr="0085376A">
          <w:rPr>
            <w:rFonts w:ascii="Segoe UI" w:eastAsia="宋体" w:hAnsi="Segoe UI" w:cs="Segoe UI"/>
            <w:kern w:val="0"/>
            <w:szCs w:val="21"/>
          </w:rPr>
          <w:t xml:space="preserve"> </w:t>
        </w:r>
        <w:r w:rsidRPr="0085376A">
          <w:rPr>
            <w:rFonts w:ascii="Segoe UI" w:eastAsia="宋体" w:hAnsi="Segoe UI" w:cs="Segoe UI"/>
            <w:kern w:val="0"/>
            <w:szCs w:val="21"/>
          </w:rPr>
          <w:t>，用户可以更加方便地连接网络，运营商的制约减少。随着</w:t>
        </w:r>
        <w:r w:rsidRPr="0085376A">
          <w:rPr>
            <w:rFonts w:ascii="Segoe UI" w:eastAsia="宋体" w:hAnsi="Segoe UI" w:cs="Segoe UI"/>
            <w:kern w:val="0"/>
            <w:szCs w:val="21"/>
          </w:rPr>
          <w:t>EDGE</w:t>
        </w:r>
        <w:r w:rsidRPr="0085376A">
          <w:rPr>
            <w:rFonts w:ascii="Segoe UI" w:eastAsia="宋体" w:hAnsi="Segoe UI" w:cs="Segoe UI"/>
            <w:kern w:val="0"/>
            <w:szCs w:val="21"/>
          </w:rPr>
          <w:t>、</w:t>
        </w:r>
        <w:r w:rsidRPr="0085376A">
          <w:rPr>
            <w:rFonts w:ascii="Segoe UI" w:eastAsia="宋体" w:hAnsi="Segoe UI" w:cs="Segoe UI"/>
            <w:kern w:val="0"/>
            <w:szCs w:val="21"/>
          </w:rPr>
          <w:t>HSDPA</w:t>
        </w:r>
        <w:r w:rsidRPr="0085376A">
          <w:rPr>
            <w:rFonts w:ascii="Segoe UI" w:eastAsia="宋体" w:hAnsi="Segoe UI" w:cs="Segoe UI"/>
            <w:kern w:val="0"/>
            <w:szCs w:val="21"/>
          </w:rPr>
          <w:t>这些</w:t>
        </w:r>
        <w:r w:rsidRPr="0085376A">
          <w:rPr>
            <w:rFonts w:ascii="Segoe UI" w:eastAsia="宋体" w:hAnsi="Segoe UI" w:cs="Segoe UI"/>
            <w:kern w:val="0"/>
            <w:szCs w:val="21"/>
          </w:rPr>
          <w:t>2G</w:t>
        </w:r>
        <w:r w:rsidRPr="0085376A">
          <w:rPr>
            <w:rFonts w:ascii="Segoe UI" w:eastAsia="宋体" w:hAnsi="Segoe UI" w:cs="Segoe UI"/>
            <w:kern w:val="0"/>
            <w:szCs w:val="21"/>
          </w:rPr>
          <w:t>至</w:t>
        </w:r>
        <w:r w:rsidRPr="0085376A">
          <w:rPr>
            <w:rFonts w:ascii="Segoe UI" w:eastAsia="宋体" w:hAnsi="Segoe UI" w:cs="Segoe UI"/>
            <w:kern w:val="0"/>
            <w:szCs w:val="21"/>
          </w:rPr>
          <w:t>3G</w:t>
        </w:r>
        <w:r w:rsidRPr="0085376A">
          <w:rPr>
            <w:rFonts w:ascii="Segoe UI" w:eastAsia="宋体" w:hAnsi="Segoe UI" w:cs="Segoe UI"/>
            <w:kern w:val="0"/>
            <w:szCs w:val="21"/>
          </w:rPr>
          <w:t>移动网络的逐步过渡和提升，手机随意接入网络已不是运营商口中</w:t>
        </w:r>
        <w:r w:rsidRPr="0085376A">
          <w:rPr>
            <w:rFonts w:ascii="Segoe UI" w:eastAsia="宋体" w:hAnsi="Segoe UI" w:cs="Segoe UI"/>
            <w:kern w:val="0"/>
            <w:szCs w:val="21"/>
          </w:rPr>
          <w:t xml:space="preserve"> </w:t>
        </w:r>
        <w:r w:rsidRPr="0085376A">
          <w:rPr>
            <w:rFonts w:ascii="Segoe UI" w:eastAsia="宋体" w:hAnsi="Segoe UI" w:cs="Segoe UI"/>
            <w:kern w:val="0"/>
            <w:szCs w:val="21"/>
          </w:rPr>
          <w:t>的笑谈，当你可以通过手机</w:t>
        </w:r>
        <w:r w:rsidRPr="0085376A">
          <w:rPr>
            <w:rFonts w:ascii="Segoe UI" w:eastAsia="宋体" w:hAnsi="Segoe UI" w:cs="Segoe UI"/>
            <w:kern w:val="0"/>
            <w:szCs w:val="21"/>
          </w:rPr>
          <w:t>IM</w:t>
        </w:r>
        <w:r w:rsidRPr="0085376A">
          <w:rPr>
            <w:rFonts w:ascii="Segoe UI" w:eastAsia="宋体" w:hAnsi="Segoe UI" w:cs="Segoe UI"/>
            <w:kern w:val="0"/>
            <w:szCs w:val="21"/>
          </w:rPr>
          <w:t>软件方便地进行即时聊天时，再回想不久前天价的彩信和图铃下载业务，是不是像噩梦一样</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互联网巨头</w:t>
        </w:r>
        <w:r w:rsidRPr="0085376A">
          <w:rPr>
            <w:rFonts w:ascii="Segoe UI" w:eastAsia="宋体" w:hAnsi="Segoe UI" w:cs="Segoe UI"/>
            <w:kern w:val="0"/>
            <w:szCs w:val="21"/>
          </w:rPr>
          <w:t>Google</w:t>
        </w:r>
        <w:r w:rsidRPr="0085376A">
          <w:rPr>
            <w:rFonts w:ascii="Segoe UI" w:eastAsia="宋体" w:hAnsi="Segoe UI" w:cs="Segoe UI"/>
            <w:kern w:val="0"/>
            <w:szCs w:val="21"/>
          </w:rPr>
          <w:t>推动的</w:t>
        </w:r>
        <w:r w:rsidRPr="0085376A">
          <w:rPr>
            <w:rFonts w:ascii="Segoe UI" w:eastAsia="宋体" w:hAnsi="Segoe UI" w:cs="Segoe UI"/>
            <w:kern w:val="0"/>
            <w:szCs w:val="21"/>
          </w:rPr>
          <w:t>Android</w:t>
        </w:r>
        <w:r w:rsidRPr="0085376A">
          <w:rPr>
            <w:rFonts w:ascii="Segoe UI" w:eastAsia="宋体" w:hAnsi="Segoe UI" w:cs="Segoe UI"/>
            <w:kern w:val="0"/>
            <w:szCs w:val="21"/>
          </w:rPr>
          <w:t>终端天生就有网络特色，将让用户离互联网更近。</w:t>
        </w:r>
        <w:r w:rsidRPr="0085376A">
          <w:rPr>
            <w:rFonts w:ascii="Segoe UI" w:eastAsia="宋体" w:hAnsi="Segoe UI" w:cs="Segoe UI"/>
            <w:kern w:val="0"/>
            <w:szCs w:val="21"/>
          </w:rPr>
          <w:br/>
        </w:r>
        <w:r w:rsidRPr="0085376A">
          <w:rPr>
            <w:rFonts w:ascii="Segoe UI" w:eastAsia="宋体" w:hAnsi="Segoe UI" w:cs="Segoe UI"/>
            <w:kern w:val="0"/>
            <w:szCs w:val="21"/>
          </w:rPr>
          <w:t>三、丰富的硬件选择</w:t>
        </w:r>
        <w:r w:rsidRPr="0085376A">
          <w:rPr>
            <w:rFonts w:ascii="Segoe UI" w:eastAsia="宋体" w:hAnsi="Segoe UI" w:cs="Segoe UI"/>
            <w:kern w:val="0"/>
            <w:szCs w:val="21"/>
          </w:rPr>
          <w:br/>
        </w:r>
        <w:r w:rsidRPr="0085376A">
          <w:rPr>
            <w:rFonts w:ascii="Segoe UI" w:eastAsia="宋体" w:hAnsi="Segoe UI" w:cs="Segoe UI"/>
            <w:kern w:val="0"/>
            <w:szCs w:val="21"/>
          </w:rPr>
          <w:t>这</w:t>
        </w:r>
        <w:r w:rsidRPr="0085376A">
          <w:rPr>
            <w:rFonts w:ascii="Segoe UI" w:eastAsia="宋体" w:hAnsi="Segoe UI" w:cs="Segoe UI"/>
            <w:kern w:val="0"/>
            <w:szCs w:val="21"/>
          </w:rPr>
          <w:t xml:space="preserve"> </w:t>
        </w:r>
        <w:r w:rsidRPr="0085376A">
          <w:rPr>
            <w:rFonts w:ascii="Segoe UI" w:eastAsia="宋体" w:hAnsi="Segoe UI" w:cs="Segoe UI"/>
            <w:kern w:val="0"/>
            <w:szCs w:val="21"/>
          </w:rPr>
          <w:t>一点还是与</w:t>
        </w:r>
        <w:r w:rsidRPr="0085376A">
          <w:rPr>
            <w:rFonts w:ascii="Segoe UI" w:eastAsia="宋体" w:hAnsi="Segoe UI" w:cs="Segoe UI"/>
            <w:kern w:val="0"/>
            <w:szCs w:val="21"/>
          </w:rPr>
          <w:t>Android</w:t>
        </w:r>
        <w:r w:rsidRPr="0085376A">
          <w:rPr>
            <w:rFonts w:ascii="Segoe UI" w:eastAsia="宋体" w:hAnsi="Segoe UI" w:cs="Segoe UI"/>
            <w:kern w:val="0"/>
            <w:szCs w:val="21"/>
          </w:rPr>
          <w:t>平台的开放性相关，由于</w:t>
        </w:r>
        <w:r w:rsidRPr="0085376A">
          <w:rPr>
            <w:rFonts w:ascii="Segoe UI" w:eastAsia="宋体" w:hAnsi="Segoe UI" w:cs="Segoe UI"/>
            <w:kern w:val="0"/>
            <w:szCs w:val="21"/>
          </w:rPr>
          <w:t>Android</w:t>
        </w:r>
        <w:r w:rsidRPr="0085376A">
          <w:rPr>
            <w:rFonts w:ascii="Segoe UI" w:eastAsia="宋体" w:hAnsi="Segoe UI" w:cs="Segoe UI"/>
            <w:kern w:val="0"/>
            <w:szCs w:val="21"/>
          </w:rPr>
          <w:t>的开放性，众多的厂商会推出千奇百怪，功能特色各具的多种产品。功能上的差异和特色，却不</w:t>
        </w:r>
        <w:r w:rsidRPr="0085376A">
          <w:rPr>
            <w:rFonts w:ascii="Segoe UI" w:eastAsia="宋体" w:hAnsi="Segoe UI" w:cs="Segoe UI"/>
            <w:kern w:val="0"/>
            <w:szCs w:val="21"/>
          </w:rPr>
          <w:t xml:space="preserve"> </w:t>
        </w:r>
        <w:r w:rsidRPr="0085376A">
          <w:rPr>
            <w:rFonts w:ascii="Segoe UI" w:eastAsia="宋体" w:hAnsi="Segoe UI" w:cs="Segoe UI"/>
            <w:kern w:val="0"/>
            <w:szCs w:val="21"/>
          </w:rPr>
          <w:t>会影响到数据同步、甚至软件的兼容，好比你从诺基亚</w:t>
        </w:r>
        <w:r w:rsidRPr="0085376A">
          <w:rPr>
            <w:rFonts w:ascii="Segoe UI" w:eastAsia="宋体" w:hAnsi="Segoe UI" w:cs="Segoe UI"/>
            <w:kern w:val="0"/>
            <w:szCs w:val="21"/>
          </w:rPr>
          <w:t xml:space="preserve"> Symbian</w:t>
        </w:r>
        <w:r w:rsidRPr="0085376A">
          <w:rPr>
            <w:rFonts w:ascii="Segoe UI" w:eastAsia="宋体" w:hAnsi="Segoe UI" w:cs="Segoe UI"/>
            <w:kern w:val="0"/>
            <w:szCs w:val="21"/>
          </w:rPr>
          <w:t>风格手机</w:t>
        </w:r>
        <w:r w:rsidRPr="0085376A">
          <w:rPr>
            <w:rFonts w:ascii="Segoe UI" w:eastAsia="宋体" w:hAnsi="Segoe UI" w:cs="Segoe UI"/>
            <w:kern w:val="0"/>
            <w:szCs w:val="21"/>
          </w:rPr>
          <w:t xml:space="preserve"> </w:t>
        </w:r>
        <w:r w:rsidRPr="0085376A">
          <w:rPr>
            <w:rFonts w:ascii="Segoe UI" w:eastAsia="宋体" w:hAnsi="Segoe UI" w:cs="Segoe UI"/>
            <w:kern w:val="0"/>
            <w:szCs w:val="21"/>
          </w:rPr>
          <w:t>一下改用苹果</w:t>
        </w:r>
        <w:r w:rsidRPr="0085376A">
          <w:rPr>
            <w:rFonts w:ascii="Segoe UI" w:eastAsia="宋体" w:hAnsi="Segoe UI" w:cs="Segoe UI"/>
            <w:kern w:val="0"/>
            <w:szCs w:val="21"/>
          </w:rPr>
          <w:t xml:space="preserve"> iPhone </w:t>
        </w:r>
        <w:r w:rsidRPr="0085376A">
          <w:rPr>
            <w:rFonts w:ascii="Segoe UI" w:eastAsia="宋体" w:hAnsi="Segoe UI" w:cs="Segoe UI"/>
            <w:kern w:val="0"/>
            <w:szCs w:val="21"/>
          </w:rPr>
          <w:t>，同时还可将</w:t>
        </w:r>
        <w:r w:rsidRPr="0085376A">
          <w:rPr>
            <w:rFonts w:ascii="Segoe UI" w:eastAsia="宋体" w:hAnsi="Segoe UI" w:cs="Segoe UI"/>
            <w:kern w:val="0"/>
            <w:szCs w:val="21"/>
          </w:rPr>
          <w:t>Symbian</w:t>
        </w:r>
        <w:r w:rsidRPr="0085376A">
          <w:rPr>
            <w:rFonts w:ascii="Segoe UI" w:eastAsia="宋体" w:hAnsi="Segoe UI" w:cs="Segoe UI"/>
            <w:kern w:val="0"/>
            <w:szCs w:val="21"/>
          </w:rPr>
          <w:t>中优秀的软件带到</w:t>
        </w:r>
        <w:r w:rsidRPr="0085376A">
          <w:rPr>
            <w:rFonts w:ascii="Segoe UI" w:eastAsia="宋体" w:hAnsi="Segoe UI" w:cs="Segoe UI"/>
            <w:kern w:val="0"/>
            <w:szCs w:val="21"/>
          </w:rPr>
          <w:t>iPhone</w:t>
        </w:r>
        <w:r w:rsidRPr="0085376A">
          <w:rPr>
            <w:rFonts w:ascii="Segoe UI" w:eastAsia="宋体" w:hAnsi="Segoe UI" w:cs="Segoe UI"/>
            <w:kern w:val="0"/>
            <w:szCs w:val="21"/>
          </w:rPr>
          <w:t>上使用、联系人等资料更是可以方便地转移，是不是非常方便呢</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四、不受任何限制的开发商</w:t>
        </w:r>
        <w:r w:rsidRPr="0085376A">
          <w:rPr>
            <w:rFonts w:ascii="Segoe UI" w:eastAsia="宋体" w:hAnsi="Segoe UI" w:cs="Segoe UI"/>
            <w:kern w:val="0"/>
            <w:szCs w:val="21"/>
          </w:rPr>
          <w:br/>
          <w:t>Android</w:t>
        </w:r>
        <w:r w:rsidRPr="0085376A">
          <w:rPr>
            <w:rFonts w:ascii="Segoe UI" w:eastAsia="宋体" w:hAnsi="Segoe UI" w:cs="Segoe UI"/>
            <w:kern w:val="0"/>
            <w:szCs w:val="21"/>
          </w:rPr>
          <w:t>平台提供给第三方开发商一个十分宽泛、自由的环境，不会受到各种条条框框的阻扰，可想而知，会有多少新颖别致的软件会诞生。但也有其两面性，血腥、暴力、情色方面的程序和游戏如可控制正是留给</w:t>
        </w:r>
        <w:r w:rsidRPr="0085376A">
          <w:rPr>
            <w:rFonts w:ascii="Segoe UI" w:eastAsia="宋体" w:hAnsi="Segoe UI" w:cs="Segoe UI"/>
            <w:kern w:val="0"/>
            <w:szCs w:val="21"/>
          </w:rPr>
          <w:t>Android</w:t>
        </w:r>
        <w:r w:rsidRPr="0085376A">
          <w:rPr>
            <w:rFonts w:ascii="Segoe UI" w:eastAsia="宋体" w:hAnsi="Segoe UI" w:cs="Segoe UI"/>
            <w:kern w:val="0"/>
            <w:szCs w:val="21"/>
          </w:rPr>
          <w:t>难题之一。</w:t>
        </w:r>
        <w:r w:rsidRPr="0085376A">
          <w:rPr>
            <w:rFonts w:ascii="Segoe UI" w:eastAsia="宋体" w:hAnsi="Segoe UI" w:cs="Segoe UI"/>
            <w:kern w:val="0"/>
            <w:szCs w:val="21"/>
          </w:rPr>
          <w:br/>
        </w:r>
        <w:r w:rsidRPr="0085376A">
          <w:rPr>
            <w:rFonts w:ascii="Segoe UI" w:eastAsia="宋体" w:hAnsi="Segoe UI" w:cs="Segoe UI"/>
            <w:kern w:val="0"/>
            <w:szCs w:val="21"/>
          </w:rPr>
          <w:t>五、无缝结合的</w:t>
        </w:r>
        <w:r w:rsidRPr="0085376A">
          <w:rPr>
            <w:rFonts w:ascii="Segoe UI" w:eastAsia="宋体" w:hAnsi="Segoe UI" w:cs="Segoe UI"/>
            <w:kern w:val="0"/>
            <w:szCs w:val="21"/>
          </w:rPr>
          <w:t>Google</w:t>
        </w:r>
        <w:r w:rsidRPr="0085376A">
          <w:rPr>
            <w:rFonts w:ascii="Segoe UI" w:eastAsia="宋体" w:hAnsi="Segoe UI" w:cs="Segoe UI"/>
            <w:kern w:val="0"/>
            <w:szCs w:val="21"/>
          </w:rPr>
          <w:t>应用</w:t>
        </w:r>
        <w:r w:rsidRPr="0085376A">
          <w:rPr>
            <w:rFonts w:ascii="Segoe UI" w:eastAsia="宋体" w:hAnsi="Segoe UI" w:cs="Segoe UI"/>
            <w:kern w:val="0"/>
            <w:szCs w:val="21"/>
          </w:rPr>
          <w:br/>
        </w:r>
        <w:r w:rsidRPr="0085376A">
          <w:rPr>
            <w:rFonts w:ascii="Segoe UI" w:eastAsia="宋体" w:hAnsi="Segoe UI" w:cs="Segoe UI"/>
            <w:kern w:val="0"/>
            <w:szCs w:val="21"/>
          </w:rPr>
          <w:t>如今叱诧互联网的</w:t>
        </w:r>
        <w:r w:rsidRPr="0085376A">
          <w:rPr>
            <w:rFonts w:ascii="Segoe UI" w:eastAsia="宋体" w:hAnsi="Segoe UI" w:cs="Segoe UI"/>
            <w:kern w:val="0"/>
            <w:szCs w:val="21"/>
          </w:rPr>
          <w:t>Google</w:t>
        </w:r>
        <w:r w:rsidRPr="0085376A">
          <w:rPr>
            <w:rFonts w:ascii="Segoe UI" w:eastAsia="宋体" w:hAnsi="Segoe UI" w:cs="Segoe UI"/>
            <w:kern w:val="0"/>
            <w:szCs w:val="21"/>
          </w:rPr>
          <w:t>已经走过</w:t>
        </w:r>
        <w:r w:rsidRPr="0085376A">
          <w:rPr>
            <w:rFonts w:ascii="Segoe UI" w:eastAsia="宋体" w:hAnsi="Segoe UI" w:cs="Segoe UI"/>
            <w:kern w:val="0"/>
            <w:szCs w:val="21"/>
          </w:rPr>
          <w:t>10</w:t>
        </w:r>
        <w:r w:rsidRPr="0085376A">
          <w:rPr>
            <w:rFonts w:ascii="Segoe UI" w:eastAsia="宋体" w:hAnsi="Segoe UI" w:cs="Segoe UI"/>
            <w:kern w:val="0"/>
            <w:szCs w:val="21"/>
          </w:rPr>
          <w:t>年度历史，从搜索巨人到全面的互联网渗透，</w:t>
        </w:r>
        <w:r w:rsidRPr="0085376A">
          <w:rPr>
            <w:rFonts w:ascii="Segoe UI" w:eastAsia="宋体" w:hAnsi="Segoe UI" w:cs="Segoe UI"/>
            <w:kern w:val="0"/>
            <w:szCs w:val="21"/>
          </w:rPr>
          <w:t>Google</w:t>
        </w:r>
        <w:r w:rsidRPr="0085376A">
          <w:rPr>
            <w:rFonts w:ascii="Segoe UI" w:eastAsia="宋体" w:hAnsi="Segoe UI" w:cs="Segoe UI"/>
            <w:kern w:val="0"/>
            <w:szCs w:val="21"/>
          </w:rPr>
          <w:t>服务如地图、邮件、搜索等已经成为连接用户和互联网的重要纽带，而</w:t>
        </w:r>
        <w:r w:rsidRPr="0085376A">
          <w:rPr>
            <w:rFonts w:ascii="Segoe UI" w:eastAsia="宋体" w:hAnsi="Segoe UI" w:cs="Segoe UI"/>
            <w:kern w:val="0"/>
            <w:szCs w:val="21"/>
          </w:rPr>
          <w:t>Android</w:t>
        </w:r>
        <w:r w:rsidRPr="0085376A">
          <w:rPr>
            <w:rFonts w:ascii="Segoe UI" w:eastAsia="宋体" w:hAnsi="Segoe UI" w:cs="Segoe UI"/>
            <w:kern w:val="0"/>
            <w:szCs w:val="21"/>
          </w:rPr>
          <w:t>平台手机将无缝结合这些优秀的</w:t>
        </w:r>
        <w:r w:rsidRPr="0085376A">
          <w:rPr>
            <w:rFonts w:ascii="Segoe UI" w:eastAsia="宋体" w:hAnsi="Segoe UI" w:cs="Segoe UI"/>
            <w:kern w:val="0"/>
            <w:szCs w:val="21"/>
          </w:rPr>
          <w:t>Google</w:t>
        </w:r>
        <w:r w:rsidRPr="0085376A">
          <w:rPr>
            <w:rFonts w:ascii="Segoe UI" w:eastAsia="宋体" w:hAnsi="Segoe UI" w:cs="Segoe UI"/>
            <w:kern w:val="0"/>
            <w:szCs w:val="21"/>
          </w:rPr>
          <w:t>服务。</w:t>
        </w:r>
        <w:r w:rsidRPr="0085376A">
          <w:rPr>
            <w:rFonts w:ascii="Segoe UI" w:eastAsia="宋体" w:hAnsi="Segoe UI" w:cs="Segoe UI"/>
            <w:kern w:val="0"/>
            <w:szCs w:val="21"/>
          </w:rPr>
          <w:br/>
        </w:r>
        <w:r w:rsidRPr="0085376A">
          <w:rPr>
            <w:rFonts w:ascii="Segoe UI" w:eastAsia="宋体" w:hAnsi="Segoe UI" w:cs="Segoe UI"/>
            <w:kern w:val="0"/>
            <w:szCs w:val="21"/>
          </w:rPr>
          <w:t>再说</w:t>
        </w:r>
        <w:r w:rsidRPr="0085376A">
          <w:rPr>
            <w:rFonts w:ascii="Segoe UI" w:eastAsia="宋体" w:hAnsi="Segoe UI" w:cs="Segoe UI"/>
            <w:kern w:val="0"/>
            <w:szCs w:val="21"/>
          </w:rPr>
          <w:t>Android</w:t>
        </w:r>
        <w:r w:rsidRPr="0085376A">
          <w:rPr>
            <w:rFonts w:ascii="Segoe UI" w:eastAsia="宋体" w:hAnsi="Segoe UI" w:cs="Segoe UI"/>
            <w:kern w:val="0"/>
            <w:szCs w:val="21"/>
          </w:rPr>
          <w:t>的</w:t>
        </w:r>
        <w:r w:rsidRPr="0085376A">
          <w:rPr>
            <w:rFonts w:ascii="Segoe UI" w:eastAsia="宋体" w:hAnsi="Segoe UI" w:cs="Segoe UI"/>
            <w:kern w:val="0"/>
            <w:szCs w:val="21"/>
          </w:rPr>
          <w:t>5</w:t>
        </w:r>
        <w:r w:rsidRPr="0085376A">
          <w:rPr>
            <w:rFonts w:ascii="Segoe UI" w:eastAsia="宋体" w:hAnsi="Segoe UI" w:cs="Segoe UI"/>
            <w:kern w:val="0"/>
            <w:szCs w:val="21"/>
          </w:rPr>
          <w:t>大不足：</w:t>
        </w:r>
        <w:r w:rsidRPr="0085376A">
          <w:rPr>
            <w:rFonts w:ascii="Segoe UI" w:eastAsia="宋体" w:hAnsi="Segoe UI" w:cs="Segoe UI"/>
            <w:kern w:val="0"/>
            <w:szCs w:val="21"/>
          </w:rPr>
          <w:br/>
        </w:r>
        <w:r w:rsidRPr="0085376A">
          <w:rPr>
            <w:rFonts w:ascii="Segoe UI" w:eastAsia="宋体" w:hAnsi="Segoe UI" w:cs="Segoe UI"/>
            <w:kern w:val="0"/>
            <w:szCs w:val="21"/>
          </w:rPr>
          <w:t>一、安全和隐私</w:t>
        </w:r>
        <w:r w:rsidRPr="0085376A">
          <w:rPr>
            <w:rFonts w:ascii="Segoe UI" w:eastAsia="宋体" w:hAnsi="Segoe UI" w:cs="Segoe UI"/>
            <w:kern w:val="0"/>
            <w:szCs w:val="21"/>
          </w:rPr>
          <w:br/>
        </w:r>
        <w:r w:rsidRPr="0085376A">
          <w:rPr>
            <w:rFonts w:ascii="Segoe UI" w:eastAsia="宋体" w:hAnsi="Segoe UI" w:cs="Segoe UI"/>
            <w:kern w:val="0"/>
            <w:szCs w:val="21"/>
          </w:rPr>
          <w:t>由于手机</w:t>
        </w:r>
        <w:r w:rsidRPr="0085376A">
          <w:rPr>
            <w:rFonts w:ascii="Segoe UI" w:eastAsia="宋体" w:hAnsi="Segoe UI" w:cs="Segoe UI"/>
            <w:kern w:val="0"/>
            <w:szCs w:val="21"/>
          </w:rPr>
          <w:t xml:space="preserve"> </w:t>
        </w:r>
        <w:r w:rsidRPr="0085376A">
          <w:rPr>
            <w:rFonts w:ascii="Segoe UI" w:eastAsia="宋体" w:hAnsi="Segoe UI" w:cs="Segoe UI"/>
            <w:kern w:val="0"/>
            <w:szCs w:val="21"/>
          </w:rPr>
          <w:t>与互联网的紧密联系，个人隐私很难得到保守。除了上网过程中经意或不经意留下的个人足迹，</w:t>
        </w:r>
        <w:r w:rsidRPr="0085376A">
          <w:rPr>
            <w:rFonts w:ascii="Segoe UI" w:eastAsia="宋体" w:hAnsi="Segoe UI" w:cs="Segoe UI"/>
            <w:kern w:val="0"/>
            <w:szCs w:val="21"/>
          </w:rPr>
          <w:t>Google</w:t>
        </w:r>
        <w:r w:rsidRPr="0085376A">
          <w:rPr>
            <w:rFonts w:ascii="Segoe UI" w:eastAsia="宋体" w:hAnsi="Segoe UI" w:cs="Segoe UI"/>
            <w:kern w:val="0"/>
            <w:szCs w:val="21"/>
          </w:rPr>
          <w:t>这个巨人也时时站在你的身后，洞穿一切，因此，互联网的深入将会带来新一轮的隐私危机。</w:t>
        </w:r>
        <w:r w:rsidRPr="0085376A">
          <w:rPr>
            <w:rFonts w:ascii="Segoe UI" w:eastAsia="宋体" w:hAnsi="Segoe UI" w:cs="Segoe UI"/>
            <w:kern w:val="0"/>
            <w:szCs w:val="21"/>
          </w:rPr>
          <w:br/>
        </w:r>
        <w:r w:rsidRPr="0085376A">
          <w:rPr>
            <w:rFonts w:ascii="Segoe UI" w:eastAsia="宋体" w:hAnsi="Segoe UI" w:cs="Segoe UI"/>
            <w:kern w:val="0"/>
            <w:szCs w:val="21"/>
          </w:rPr>
          <w:t>二、首先开卖</w:t>
        </w:r>
        <w:r w:rsidRPr="0085376A">
          <w:rPr>
            <w:rFonts w:ascii="Segoe UI" w:eastAsia="宋体" w:hAnsi="Segoe UI" w:cs="Segoe UI"/>
            <w:kern w:val="0"/>
            <w:szCs w:val="21"/>
          </w:rPr>
          <w:t>Android</w:t>
        </w:r>
        <w:r w:rsidRPr="0085376A">
          <w:rPr>
            <w:rFonts w:ascii="Segoe UI" w:eastAsia="宋体" w:hAnsi="Segoe UI" w:cs="Segoe UI"/>
            <w:kern w:val="0"/>
            <w:szCs w:val="21"/>
          </w:rPr>
          <w:t>手机的不是最大运营商</w:t>
        </w:r>
        <w:r w:rsidRPr="0085376A">
          <w:rPr>
            <w:rFonts w:ascii="Segoe UI" w:eastAsia="宋体" w:hAnsi="Segoe UI" w:cs="Segoe UI"/>
            <w:kern w:val="0"/>
            <w:szCs w:val="21"/>
          </w:rPr>
          <w:br/>
        </w:r>
        <w:r w:rsidRPr="0085376A">
          <w:rPr>
            <w:rFonts w:ascii="Segoe UI" w:eastAsia="宋体" w:hAnsi="Segoe UI" w:cs="Segoe UI"/>
            <w:kern w:val="0"/>
            <w:szCs w:val="21"/>
          </w:rPr>
          <w:t>众</w:t>
        </w:r>
        <w:r w:rsidRPr="0085376A">
          <w:rPr>
            <w:rFonts w:ascii="Segoe UI" w:eastAsia="宋体" w:hAnsi="Segoe UI" w:cs="Segoe UI"/>
            <w:kern w:val="0"/>
            <w:szCs w:val="21"/>
          </w:rPr>
          <w:t xml:space="preserve"> </w:t>
        </w:r>
        <w:r w:rsidRPr="0085376A">
          <w:rPr>
            <w:rFonts w:ascii="Segoe UI" w:eastAsia="宋体" w:hAnsi="Segoe UI" w:cs="Segoe UI"/>
            <w:kern w:val="0"/>
            <w:szCs w:val="21"/>
          </w:rPr>
          <w:t>所周知，</w:t>
        </w:r>
        <w:r w:rsidRPr="0085376A">
          <w:rPr>
            <w:rFonts w:ascii="Segoe UI" w:eastAsia="宋体" w:hAnsi="Segoe UI" w:cs="Segoe UI"/>
            <w:kern w:val="0"/>
            <w:szCs w:val="21"/>
          </w:rPr>
          <w:t>T-Mobile</w:t>
        </w:r>
        <w:r w:rsidRPr="0085376A">
          <w:rPr>
            <w:rFonts w:ascii="Segoe UI" w:eastAsia="宋体" w:hAnsi="Segoe UI" w:cs="Segoe UI"/>
            <w:kern w:val="0"/>
            <w:szCs w:val="21"/>
          </w:rPr>
          <w:t>在</w:t>
        </w:r>
        <w:r w:rsidRPr="0085376A">
          <w:rPr>
            <w:rFonts w:ascii="Segoe UI" w:eastAsia="宋体" w:hAnsi="Segoe UI" w:cs="Segoe UI"/>
            <w:kern w:val="0"/>
            <w:szCs w:val="21"/>
          </w:rPr>
          <w:t>23</w:t>
        </w:r>
        <w:r w:rsidRPr="0085376A">
          <w:rPr>
            <w:rFonts w:ascii="Segoe UI" w:eastAsia="宋体" w:hAnsi="Segoe UI" w:cs="Segoe UI"/>
            <w:kern w:val="0"/>
            <w:szCs w:val="21"/>
          </w:rPr>
          <w:t>日，于美国纽约发布</w:t>
        </w:r>
        <w:r w:rsidRPr="0085376A">
          <w:rPr>
            <w:rFonts w:ascii="Segoe UI" w:eastAsia="宋体" w:hAnsi="Segoe UI" w:cs="Segoe UI"/>
            <w:kern w:val="0"/>
            <w:szCs w:val="21"/>
          </w:rPr>
          <w:t xml:space="preserve"> </w:t>
        </w:r>
        <w:r w:rsidRPr="0085376A">
          <w:rPr>
            <w:rFonts w:ascii="Segoe UI" w:eastAsia="宋体" w:hAnsi="Segoe UI" w:cs="Segoe UI"/>
            <w:kern w:val="0"/>
            <w:szCs w:val="21"/>
          </w:rPr>
          <w:t>了</w:t>
        </w:r>
        <w:r w:rsidRPr="0085376A">
          <w:rPr>
            <w:rFonts w:ascii="Segoe UI" w:eastAsia="宋体" w:hAnsi="Segoe UI" w:cs="Segoe UI"/>
            <w:kern w:val="0"/>
            <w:szCs w:val="21"/>
          </w:rPr>
          <w:t>Android</w:t>
        </w:r>
        <w:r w:rsidRPr="0085376A">
          <w:rPr>
            <w:rFonts w:ascii="Segoe UI" w:eastAsia="宋体" w:hAnsi="Segoe UI" w:cs="Segoe UI"/>
            <w:kern w:val="0"/>
            <w:szCs w:val="21"/>
          </w:rPr>
          <w:t>首款手机</w:t>
        </w:r>
        <w:r w:rsidRPr="0085376A">
          <w:rPr>
            <w:rFonts w:ascii="Segoe UI" w:eastAsia="宋体" w:hAnsi="Segoe UI" w:cs="Segoe UI"/>
            <w:kern w:val="0"/>
            <w:szCs w:val="21"/>
          </w:rPr>
          <w:t>G1</w:t>
        </w:r>
        <w:r w:rsidRPr="0085376A">
          <w:rPr>
            <w:rFonts w:ascii="Segoe UI" w:eastAsia="宋体" w:hAnsi="Segoe UI" w:cs="Segoe UI"/>
            <w:kern w:val="0"/>
            <w:szCs w:val="21"/>
          </w:rPr>
          <w:t>。但是在北美市场，最大的两家运营商乃</w:t>
        </w:r>
        <w:r w:rsidRPr="0085376A">
          <w:rPr>
            <w:rFonts w:ascii="Segoe UI" w:eastAsia="宋体" w:hAnsi="Segoe UI" w:cs="Segoe UI"/>
            <w:kern w:val="0"/>
            <w:szCs w:val="21"/>
          </w:rPr>
          <w:t>AT&amp;T</w:t>
        </w:r>
        <w:r w:rsidRPr="0085376A">
          <w:rPr>
            <w:rFonts w:ascii="Segoe UI" w:eastAsia="宋体" w:hAnsi="Segoe UI" w:cs="Segoe UI"/>
            <w:kern w:val="0"/>
            <w:szCs w:val="21"/>
          </w:rPr>
          <w:t>和</w:t>
        </w:r>
        <w:r w:rsidRPr="0085376A">
          <w:rPr>
            <w:rFonts w:ascii="Segoe UI" w:eastAsia="宋体" w:hAnsi="Segoe UI" w:cs="Segoe UI"/>
            <w:kern w:val="0"/>
            <w:szCs w:val="21"/>
          </w:rPr>
          <w:t>Verizon</w:t>
        </w:r>
        <w:r w:rsidRPr="0085376A">
          <w:rPr>
            <w:rFonts w:ascii="Segoe UI" w:eastAsia="宋体" w:hAnsi="Segoe UI" w:cs="Segoe UI"/>
            <w:kern w:val="0"/>
            <w:szCs w:val="21"/>
          </w:rPr>
          <w:t>，而目前所知取得</w:t>
        </w:r>
        <w:r w:rsidRPr="0085376A">
          <w:rPr>
            <w:rFonts w:ascii="Segoe UI" w:eastAsia="宋体" w:hAnsi="Segoe UI" w:cs="Segoe UI"/>
            <w:kern w:val="0"/>
            <w:szCs w:val="21"/>
          </w:rPr>
          <w:t>Android</w:t>
        </w:r>
        <w:r w:rsidRPr="0085376A">
          <w:rPr>
            <w:rFonts w:ascii="Segoe UI" w:eastAsia="宋体" w:hAnsi="Segoe UI" w:cs="Segoe UI"/>
            <w:kern w:val="0"/>
            <w:szCs w:val="21"/>
          </w:rPr>
          <w:t>手机销售权的仅有</w:t>
        </w:r>
        <w:r w:rsidRPr="0085376A">
          <w:rPr>
            <w:rFonts w:ascii="Segoe UI" w:eastAsia="宋体" w:hAnsi="Segoe UI" w:cs="Segoe UI"/>
            <w:kern w:val="0"/>
            <w:szCs w:val="21"/>
          </w:rPr>
          <w:t xml:space="preserve"> T-Mobile</w:t>
        </w:r>
        <w:r w:rsidRPr="0085376A">
          <w:rPr>
            <w:rFonts w:ascii="Segoe UI" w:eastAsia="宋体" w:hAnsi="Segoe UI" w:cs="Segoe UI"/>
            <w:kern w:val="0"/>
            <w:szCs w:val="21"/>
          </w:rPr>
          <w:t>和</w:t>
        </w:r>
        <w:r w:rsidRPr="0085376A">
          <w:rPr>
            <w:rFonts w:ascii="Segoe UI" w:eastAsia="宋体" w:hAnsi="Segoe UI" w:cs="Segoe UI"/>
            <w:kern w:val="0"/>
            <w:szCs w:val="21"/>
          </w:rPr>
          <w:t>Sprint</w:t>
        </w:r>
        <w:r w:rsidRPr="0085376A">
          <w:rPr>
            <w:rFonts w:ascii="Segoe UI" w:eastAsia="宋体" w:hAnsi="Segoe UI" w:cs="Segoe UI"/>
            <w:kern w:val="0"/>
            <w:szCs w:val="21"/>
          </w:rPr>
          <w:t>，其中</w:t>
        </w:r>
        <w:r w:rsidRPr="0085376A">
          <w:rPr>
            <w:rFonts w:ascii="Segoe UI" w:eastAsia="宋体" w:hAnsi="Segoe UI" w:cs="Segoe UI"/>
            <w:kern w:val="0"/>
            <w:szCs w:val="21"/>
          </w:rPr>
          <w:t>T-Mobile</w:t>
        </w:r>
        <w:r w:rsidRPr="0085376A">
          <w:rPr>
            <w:rFonts w:ascii="Segoe UI" w:eastAsia="宋体" w:hAnsi="Segoe UI" w:cs="Segoe UI"/>
            <w:kern w:val="0"/>
            <w:szCs w:val="21"/>
          </w:rPr>
          <w:t>的</w:t>
        </w:r>
        <w:r w:rsidRPr="0085376A">
          <w:rPr>
            <w:rFonts w:ascii="Segoe UI" w:eastAsia="宋体" w:hAnsi="Segoe UI" w:cs="Segoe UI"/>
            <w:kern w:val="0"/>
            <w:szCs w:val="21"/>
          </w:rPr>
          <w:t>3G</w:t>
        </w:r>
        <w:r w:rsidRPr="0085376A">
          <w:rPr>
            <w:rFonts w:ascii="Segoe UI" w:eastAsia="宋体" w:hAnsi="Segoe UI" w:cs="Segoe UI"/>
            <w:kern w:val="0"/>
            <w:szCs w:val="21"/>
          </w:rPr>
          <w:t>网络相对于其他三家也要逊色不少，因此，用户可以买账购买</w:t>
        </w:r>
        <w:r w:rsidRPr="0085376A">
          <w:rPr>
            <w:rFonts w:ascii="Segoe UI" w:eastAsia="宋体" w:hAnsi="Segoe UI" w:cs="Segoe UI"/>
            <w:kern w:val="0"/>
            <w:szCs w:val="21"/>
          </w:rPr>
          <w:t>G1</w:t>
        </w:r>
        <w:r w:rsidRPr="0085376A">
          <w:rPr>
            <w:rFonts w:ascii="Segoe UI" w:eastAsia="宋体" w:hAnsi="Segoe UI" w:cs="Segoe UI"/>
            <w:kern w:val="0"/>
            <w:szCs w:val="21"/>
          </w:rPr>
          <w:t>，能否体验到最佳的</w:t>
        </w:r>
        <w:r w:rsidRPr="0085376A">
          <w:rPr>
            <w:rFonts w:ascii="Segoe UI" w:eastAsia="宋体" w:hAnsi="Segoe UI" w:cs="Segoe UI"/>
            <w:kern w:val="0"/>
            <w:szCs w:val="21"/>
          </w:rPr>
          <w:t>3G</w:t>
        </w:r>
        <w:r w:rsidRPr="0085376A">
          <w:rPr>
            <w:rFonts w:ascii="Segoe UI" w:eastAsia="宋体" w:hAnsi="Segoe UI" w:cs="Segoe UI"/>
            <w:kern w:val="0"/>
            <w:szCs w:val="21"/>
          </w:rPr>
          <w:t>网络服</w:t>
        </w:r>
        <w:r w:rsidRPr="0085376A">
          <w:rPr>
            <w:rFonts w:ascii="Segoe UI" w:eastAsia="宋体" w:hAnsi="Segoe UI" w:cs="Segoe UI"/>
            <w:kern w:val="0"/>
            <w:szCs w:val="21"/>
          </w:rPr>
          <w:t xml:space="preserve"> </w:t>
        </w:r>
        <w:r w:rsidRPr="0085376A">
          <w:rPr>
            <w:rFonts w:ascii="Segoe UI" w:eastAsia="宋体" w:hAnsi="Segoe UI" w:cs="Segoe UI"/>
            <w:kern w:val="0"/>
            <w:szCs w:val="21"/>
          </w:rPr>
          <w:t>务则要另当别论了！</w:t>
        </w:r>
        <w:r w:rsidRPr="0085376A">
          <w:rPr>
            <w:rFonts w:ascii="Segoe UI" w:eastAsia="宋体" w:hAnsi="Segoe UI" w:cs="Segoe UI"/>
            <w:kern w:val="0"/>
            <w:szCs w:val="21"/>
          </w:rPr>
          <w:br/>
        </w:r>
        <w:r w:rsidRPr="0085376A">
          <w:rPr>
            <w:rFonts w:ascii="Segoe UI" w:eastAsia="宋体" w:hAnsi="Segoe UI" w:cs="Segoe UI"/>
            <w:kern w:val="0"/>
            <w:szCs w:val="21"/>
          </w:rPr>
          <w:t>三、运营商仍然能够影响到</w:t>
        </w:r>
        <w:r w:rsidRPr="0085376A">
          <w:rPr>
            <w:rFonts w:ascii="Segoe UI" w:eastAsia="宋体" w:hAnsi="Segoe UI" w:cs="Segoe UI"/>
            <w:kern w:val="0"/>
            <w:szCs w:val="21"/>
          </w:rPr>
          <w:t>Android</w:t>
        </w:r>
        <w:r w:rsidRPr="0085376A">
          <w:rPr>
            <w:rFonts w:ascii="Segoe UI" w:eastAsia="宋体" w:hAnsi="Segoe UI" w:cs="Segoe UI"/>
            <w:kern w:val="0"/>
            <w:szCs w:val="21"/>
          </w:rPr>
          <w:t>手机</w:t>
        </w:r>
        <w:r w:rsidRPr="0085376A">
          <w:rPr>
            <w:rFonts w:ascii="Segoe UI" w:eastAsia="宋体" w:hAnsi="Segoe UI" w:cs="Segoe UI"/>
            <w:kern w:val="0"/>
            <w:szCs w:val="21"/>
          </w:rPr>
          <w:br/>
        </w:r>
        <w:r w:rsidRPr="0085376A">
          <w:rPr>
            <w:rFonts w:ascii="Segoe UI" w:eastAsia="宋体" w:hAnsi="Segoe UI" w:cs="Segoe UI"/>
            <w:kern w:val="0"/>
            <w:szCs w:val="21"/>
          </w:rPr>
          <w:t>在国内市场，不少用户对购得移动定制机不满，感觉所购的手机被人涂画了广告一般。这样的情况在国外市场同样出现。</w:t>
        </w:r>
        <w:r w:rsidRPr="0085376A">
          <w:rPr>
            <w:rFonts w:ascii="Segoe UI" w:eastAsia="宋体" w:hAnsi="Segoe UI" w:cs="Segoe UI"/>
            <w:kern w:val="0"/>
            <w:szCs w:val="21"/>
          </w:rPr>
          <w:t>Android</w:t>
        </w:r>
        <w:r w:rsidRPr="0085376A">
          <w:rPr>
            <w:rFonts w:ascii="Segoe UI" w:eastAsia="宋体" w:hAnsi="Segoe UI" w:cs="Segoe UI"/>
            <w:kern w:val="0"/>
            <w:szCs w:val="21"/>
          </w:rPr>
          <w:t>手机的另一发售运营商</w:t>
        </w:r>
        <w:r w:rsidRPr="0085376A">
          <w:rPr>
            <w:rFonts w:ascii="Segoe UI" w:eastAsia="宋体" w:hAnsi="Segoe UI" w:cs="Segoe UI"/>
            <w:kern w:val="0"/>
            <w:szCs w:val="21"/>
          </w:rPr>
          <w:t>Sprint</w:t>
        </w:r>
        <w:r w:rsidRPr="0085376A">
          <w:rPr>
            <w:rFonts w:ascii="Segoe UI" w:eastAsia="宋体" w:hAnsi="Segoe UI" w:cs="Segoe UI"/>
            <w:kern w:val="0"/>
            <w:szCs w:val="21"/>
          </w:rPr>
          <w:t>就将在其机型中内置其手机商店程序。</w:t>
        </w:r>
        <w:r w:rsidRPr="0085376A">
          <w:rPr>
            <w:rFonts w:ascii="Segoe UI" w:eastAsia="宋体" w:hAnsi="Segoe UI" w:cs="Segoe UI"/>
            <w:kern w:val="0"/>
            <w:szCs w:val="21"/>
          </w:rPr>
          <w:br/>
        </w:r>
        <w:r w:rsidRPr="0085376A">
          <w:rPr>
            <w:rFonts w:ascii="Segoe UI" w:eastAsia="宋体" w:hAnsi="Segoe UI" w:cs="Segoe UI"/>
            <w:kern w:val="0"/>
            <w:szCs w:val="21"/>
          </w:rPr>
          <w:t>四、同类机型用户减少</w:t>
        </w:r>
        <w:r w:rsidRPr="0085376A">
          <w:rPr>
            <w:rFonts w:ascii="Segoe UI" w:eastAsia="宋体" w:hAnsi="Segoe UI" w:cs="Segoe UI"/>
            <w:kern w:val="0"/>
            <w:szCs w:val="21"/>
          </w:rPr>
          <w:br/>
        </w:r>
        <w:r w:rsidRPr="0085376A">
          <w:rPr>
            <w:rFonts w:ascii="Segoe UI" w:eastAsia="宋体" w:hAnsi="Segoe UI" w:cs="Segoe UI"/>
            <w:kern w:val="0"/>
            <w:szCs w:val="21"/>
          </w:rPr>
          <w:t>在</w:t>
        </w:r>
        <w:r w:rsidRPr="0085376A">
          <w:rPr>
            <w:rFonts w:ascii="Segoe UI" w:eastAsia="宋体" w:hAnsi="Segoe UI" w:cs="Segoe UI"/>
            <w:kern w:val="0"/>
            <w:szCs w:val="21"/>
          </w:rPr>
          <w:t xml:space="preserve"> </w:t>
        </w:r>
        <w:r w:rsidRPr="0085376A">
          <w:rPr>
            <w:rFonts w:ascii="Segoe UI" w:eastAsia="宋体" w:hAnsi="Segoe UI" w:cs="Segoe UI"/>
            <w:kern w:val="0"/>
            <w:szCs w:val="21"/>
          </w:rPr>
          <w:t>不少手机论坛都会有针对某一型号的子论坛，对一款手机的使用心得交流，并分享软件资源。而</w:t>
        </w:r>
        <w:r w:rsidRPr="0085376A">
          <w:rPr>
            <w:rFonts w:ascii="Segoe UI" w:eastAsia="宋体" w:hAnsi="Segoe UI" w:cs="Segoe UI"/>
            <w:kern w:val="0"/>
            <w:szCs w:val="21"/>
          </w:rPr>
          <w:lastRenderedPageBreak/>
          <w:t>对于</w:t>
        </w:r>
        <w:r w:rsidRPr="0085376A">
          <w:rPr>
            <w:rFonts w:ascii="Segoe UI" w:eastAsia="宋体" w:hAnsi="Segoe UI" w:cs="Segoe UI"/>
            <w:kern w:val="0"/>
            <w:szCs w:val="21"/>
          </w:rPr>
          <w:t>Android</w:t>
        </w:r>
        <w:r w:rsidRPr="0085376A">
          <w:rPr>
            <w:rFonts w:ascii="Segoe UI" w:eastAsia="宋体" w:hAnsi="Segoe UI" w:cs="Segoe UI"/>
            <w:kern w:val="0"/>
            <w:szCs w:val="21"/>
          </w:rPr>
          <w:t>平台手机，由于厂商丰富，产品类型多样，这样</w:t>
        </w:r>
        <w:r w:rsidRPr="0085376A">
          <w:rPr>
            <w:rFonts w:ascii="Segoe UI" w:eastAsia="宋体" w:hAnsi="Segoe UI" w:cs="Segoe UI"/>
            <w:kern w:val="0"/>
            <w:szCs w:val="21"/>
          </w:rPr>
          <w:t xml:space="preserve"> </w:t>
        </w:r>
        <w:r w:rsidRPr="0085376A">
          <w:rPr>
            <w:rFonts w:ascii="Segoe UI" w:eastAsia="宋体" w:hAnsi="Segoe UI" w:cs="Segoe UI"/>
            <w:kern w:val="0"/>
            <w:szCs w:val="21"/>
          </w:rPr>
          <w:t>使用同一款机型的用户越来越少，缺少统一机型的程序强化。举个稍显不当的例子，现在山寨机泛滥，品种各异，就很少有专门针对某个型号山寨机的讨论和群组，</w:t>
        </w:r>
        <w:r w:rsidRPr="0085376A">
          <w:rPr>
            <w:rFonts w:ascii="Segoe UI" w:eastAsia="宋体" w:hAnsi="Segoe UI" w:cs="Segoe UI"/>
            <w:kern w:val="0"/>
            <w:szCs w:val="21"/>
          </w:rPr>
          <w:t xml:space="preserve"> </w:t>
        </w:r>
        <w:r w:rsidRPr="0085376A">
          <w:rPr>
            <w:rFonts w:ascii="Segoe UI" w:eastAsia="宋体" w:hAnsi="Segoe UI" w:cs="Segoe UI"/>
            <w:kern w:val="0"/>
            <w:szCs w:val="21"/>
          </w:rPr>
          <w:t>除了哪些功能异常抢眼、颇受追捧的机型以外。</w:t>
        </w:r>
        <w:r w:rsidRPr="0085376A">
          <w:rPr>
            <w:rFonts w:ascii="Segoe UI" w:eastAsia="宋体" w:hAnsi="Segoe UI" w:cs="Segoe UI"/>
            <w:kern w:val="0"/>
            <w:szCs w:val="21"/>
          </w:rPr>
          <w:br/>
        </w:r>
        <w:r w:rsidRPr="0085376A">
          <w:rPr>
            <w:rFonts w:ascii="Segoe UI" w:eastAsia="宋体" w:hAnsi="Segoe UI" w:cs="Segoe UI"/>
            <w:kern w:val="0"/>
            <w:szCs w:val="21"/>
          </w:rPr>
          <w:t>五、过分依赖开发商缺少标准配置</w:t>
        </w:r>
        <w:r w:rsidRPr="0085376A">
          <w:rPr>
            <w:rFonts w:ascii="Segoe UI" w:eastAsia="宋体" w:hAnsi="Segoe UI" w:cs="Segoe UI"/>
            <w:kern w:val="0"/>
            <w:szCs w:val="21"/>
          </w:rPr>
          <w:br/>
        </w:r>
        <w:r w:rsidRPr="0085376A">
          <w:rPr>
            <w:rFonts w:ascii="Segoe UI" w:eastAsia="宋体" w:hAnsi="Segoe UI" w:cs="Segoe UI"/>
            <w:kern w:val="0"/>
            <w:szCs w:val="21"/>
          </w:rPr>
          <w:t>在</w:t>
        </w:r>
        <w:r w:rsidRPr="0085376A">
          <w:rPr>
            <w:rFonts w:ascii="Segoe UI" w:eastAsia="宋体" w:hAnsi="Segoe UI" w:cs="Segoe UI"/>
            <w:kern w:val="0"/>
            <w:szCs w:val="21"/>
          </w:rPr>
          <w:t xml:space="preserve"> </w:t>
        </w:r>
        <w:r w:rsidRPr="0085376A">
          <w:rPr>
            <w:rFonts w:ascii="Segoe UI" w:eastAsia="宋体" w:hAnsi="Segoe UI" w:cs="Segoe UI"/>
            <w:kern w:val="0"/>
            <w:szCs w:val="21"/>
          </w:rPr>
          <w:t>使用</w:t>
        </w:r>
        <w:r w:rsidRPr="0085376A">
          <w:rPr>
            <w:rFonts w:ascii="Segoe UI" w:eastAsia="宋体" w:hAnsi="Segoe UI" w:cs="Segoe UI"/>
            <w:kern w:val="0"/>
            <w:szCs w:val="21"/>
          </w:rPr>
          <w:t>PC</w:t>
        </w:r>
        <w:r w:rsidRPr="0085376A">
          <w:rPr>
            <w:rFonts w:ascii="Segoe UI" w:eastAsia="宋体" w:hAnsi="Segoe UI" w:cs="Segoe UI"/>
            <w:kern w:val="0"/>
            <w:szCs w:val="21"/>
          </w:rPr>
          <w:t>端的</w:t>
        </w:r>
        <w:r w:rsidRPr="0085376A">
          <w:rPr>
            <w:rFonts w:ascii="Segoe UI" w:eastAsia="宋体" w:hAnsi="Segoe UI" w:cs="Segoe UI"/>
            <w:kern w:val="0"/>
            <w:szCs w:val="21"/>
          </w:rPr>
          <w:t>Windows Xp</w:t>
        </w:r>
        <w:r w:rsidRPr="0085376A">
          <w:rPr>
            <w:rFonts w:ascii="Segoe UI" w:eastAsia="宋体" w:hAnsi="Segoe UI" w:cs="Segoe UI"/>
            <w:kern w:val="0"/>
            <w:szCs w:val="21"/>
          </w:rPr>
          <w:t>系统的时候，都会内置微软</w:t>
        </w:r>
        <w:r w:rsidRPr="0085376A">
          <w:rPr>
            <w:rFonts w:ascii="Segoe UI" w:eastAsia="宋体" w:hAnsi="Segoe UI" w:cs="Segoe UI"/>
            <w:kern w:val="0"/>
            <w:szCs w:val="21"/>
          </w:rPr>
          <w:t>Windows Media Player</w:t>
        </w:r>
        <w:r w:rsidRPr="0085376A">
          <w:rPr>
            <w:rFonts w:ascii="Segoe UI" w:eastAsia="宋体" w:hAnsi="Segoe UI" w:cs="Segoe UI"/>
            <w:kern w:val="0"/>
            <w:szCs w:val="21"/>
          </w:rPr>
          <w:t>这样一个浏览器程序，用户可以选择更多样的播放器，如</w:t>
        </w:r>
        <w:r w:rsidRPr="0085376A">
          <w:rPr>
            <w:rFonts w:ascii="Segoe UI" w:eastAsia="宋体" w:hAnsi="Segoe UI" w:cs="Segoe UI"/>
            <w:kern w:val="0"/>
            <w:szCs w:val="21"/>
          </w:rPr>
          <w:t>Realplay</w:t>
        </w:r>
        <w:r w:rsidRPr="0085376A">
          <w:rPr>
            <w:rFonts w:ascii="Segoe UI" w:eastAsia="宋体" w:hAnsi="Segoe UI" w:cs="Segoe UI"/>
            <w:kern w:val="0"/>
            <w:szCs w:val="21"/>
          </w:rPr>
          <w:t>或暴风影音等。但入手开始使用默认的程序同样可以应付多样的需要。在</w:t>
        </w:r>
        <w:r w:rsidRPr="0085376A">
          <w:rPr>
            <w:rFonts w:ascii="Segoe UI" w:eastAsia="宋体" w:hAnsi="Segoe UI" w:cs="Segoe UI"/>
            <w:kern w:val="0"/>
            <w:szCs w:val="21"/>
          </w:rPr>
          <w:t xml:space="preserve"> Android</w:t>
        </w:r>
        <w:r w:rsidRPr="0085376A">
          <w:rPr>
            <w:rFonts w:ascii="Segoe UI" w:eastAsia="宋体" w:hAnsi="Segoe UI" w:cs="Segoe UI"/>
            <w:kern w:val="0"/>
            <w:szCs w:val="21"/>
          </w:rPr>
          <w:t>平台中，由于其开放性，软件更多依赖第三方厂商，比如</w:t>
        </w:r>
        <w:r w:rsidRPr="0085376A">
          <w:rPr>
            <w:rFonts w:ascii="Segoe UI" w:eastAsia="宋体" w:hAnsi="Segoe UI" w:cs="Segoe UI"/>
            <w:kern w:val="0"/>
            <w:szCs w:val="21"/>
          </w:rPr>
          <w:t>Android</w:t>
        </w:r>
        <w:r w:rsidRPr="0085376A">
          <w:rPr>
            <w:rFonts w:ascii="Segoe UI" w:eastAsia="宋体" w:hAnsi="Segoe UI" w:cs="Segoe UI"/>
            <w:kern w:val="0"/>
            <w:szCs w:val="21"/>
          </w:rPr>
          <w:t>系统的</w:t>
        </w:r>
        <w:r w:rsidRPr="0085376A">
          <w:rPr>
            <w:rFonts w:ascii="Segoe UI" w:eastAsia="宋体" w:hAnsi="Segoe UI" w:cs="Segoe UI"/>
            <w:kern w:val="0"/>
            <w:szCs w:val="21"/>
          </w:rPr>
          <w:t>SDK</w:t>
        </w:r>
        <w:r w:rsidRPr="0085376A">
          <w:rPr>
            <w:rFonts w:ascii="Segoe UI" w:eastAsia="宋体" w:hAnsi="Segoe UI" w:cs="Segoe UI"/>
            <w:kern w:val="0"/>
            <w:szCs w:val="21"/>
          </w:rPr>
          <w:t>中就没有内置音乐</w:t>
        </w:r>
        <w:r w:rsidRPr="0085376A">
          <w:rPr>
            <w:rFonts w:ascii="Segoe UI" w:eastAsia="宋体" w:hAnsi="Segoe UI" w:cs="Segoe UI"/>
            <w:kern w:val="0"/>
            <w:szCs w:val="21"/>
          </w:rPr>
          <w:t xml:space="preserve"> </w:t>
        </w:r>
        <w:r w:rsidRPr="0085376A">
          <w:rPr>
            <w:rFonts w:ascii="Segoe UI" w:eastAsia="宋体" w:hAnsi="Segoe UI" w:cs="Segoe UI"/>
            <w:kern w:val="0"/>
            <w:szCs w:val="21"/>
          </w:rPr>
          <w:t>播放器，全部依赖第三方开发，缺少了产品的统一性。</w:t>
        </w:r>
        <w:r w:rsidRPr="0085376A">
          <w:rPr>
            <w:rFonts w:ascii="Segoe UI" w:eastAsia="宋体" w:hAnsi="Segoe UI" w:cs="Segoe UI"/>
            <w:kern w:val="0"/>
            <w:szCs w:val="21"/>
          </w:rPr>
          <w:br/>
          <w:t>34</w:t>
        </w:r>
        <w:r w:rsidRPr="0085376A">
          <w:rPr>
            <w:rFonts w:ascii="Segoe UI" w:eastAsia="宋体" w:hAnsi="Segoe UI" w:cs="Segoe UI"/>
            <w:kern w:val="0"/>
            <w:szCs w:val="21"/>
          </w:rPr>
          <w:t>、</w:t>
        </w:r>
        <w:r w:rsidRPr="0085376A">
          <w:rPr>
            <w:rFonts w:ascii="Segoe UI" w:eastAsia="宋体" w:hAnsi="Segoe UI" w:cs="Segoe UI"/>
            <w:kern w:val="0"/>
            <w:szCs w:val="21"/>
          </w:rPr>
          <w:t xml:space="preserve">android </w:t>
        </w:r>
        <w:r w:rsidRPr="0085376A">
          <w:rPr>
            <w:rFonts w:ascii="Segoe UI" w:eastAsia="宋体" w:hAnsi="Segoe UI" w:cs="Segoe UI"/>
            <w:kern w:val="0"/>
            <w:szCs w:val="21"/>
          </w:rPr>
          <w:t>中有哪几种解析</w:t>
        </w:r>
        <w:r w:rsidRPr="0085376A">
          <w:rPr>
            <w:rFonts w:ascii="Segoe UI" w:eastAsia="宋体" w:hAnsi="Segoe UI" w:cs="Segoe UI"/>
            <w:kern w:val="0"/>
            <w:szCs w:val="21"/>
          </w:rPr>
          <w:t>xml</w:t>
        </w:r>
        <w:r w:rsidRPr="0085376A">
          <w:rPr>
            <w:rFonts w:ascii="Segoe UI" w:eastAsia="宋体" w:hAnsi="Segoe UI" w:cs="Segoe UI"/>
            <w:kern w:val="0"/>
            <w:szCs w:val="21"/>
          </w:rPr>
          <w:t>的类</w:t>
        </w:r>
        <w:r w:rsidRPr="0085376A">
          <w:rPr>
            <w:rFonts w:ascii="Segoe UI" w:eastAsia="宋体" w:hAnsi="Segoe UI" w:cs="Segoe UI"/>
            <w:kern w:val="0"/>
            <w:szCs w:val="21"/>
          </w:rPr>
          <w:t>?</w:t>
        </w:r>
        <w:r w:rsidRPr="0085376A">
          <w:rPr>
            <w:rFonts w:ascii="Segoe UI" w:eastAsia="宋体" w:hAnsi="Segoe UI" w:cs="Segoe UI"/>
            <w:kern w:val="0"/>
            <w:szCs w:val="21"/>
          </w:rPr>
          <w:t>官方推荐哪种</w:t>
        </w:r>
        <w:r w:rsidRPr="0085376A">
          <w:rPr>
            <w:rFonts w:ascii="Segoe UI" w:eastAsia="宋体" w:hAnsi="Segoe UI" w:cs="Segoe UI"/>
            <w:kern w:val="0"/>
            <w:szCs w:val="21"/>
          </w:rPr>
          <w:t>?</w:t>
        </w:r>
        <w:r w:rsidRPr="0085376A">
          <w:rPr>
            <w:rFonts w:ascii="Segoe UI" w:eastAsia="宋体" w:hAnsi="Segoe UI" w:cs="Segoe UI"/>
            <w:kern w:val="0"/>
            <w:szCs w:val="21"/>
          </w:rPr>
          <w:t>以及它们的原理和区别。</w:t>
        </w:r>
        <w:r w:rsidRPr="0085376A">
          <w:rPr>
            <w:rFonts w:ascii="Segoe UI" w:eastAsia="宋体" w:hAnsi="Segoe UI" w:cs="Segoe UI"/>
            <w:kern w:val="0"/>
            <w:szCs w:val="21"/>
          </w:rPr>
          <w:br/>
          <w:t>XML</w:t>
        </w:r>
        <w:r w:rsidRPr="0085376A">
          <w:rPr>
            <w:rFonts w:ascii="Segoe UI" w:eastAsia="宋体" w:hAnsi="Segoe UI" w:cs="Segoe UI"/>
            <w:kern w:val="0"/>
            <w:szCs w:val="21"/>
          </w:rPr>
          <w:t>解析主要有三种方式，</w:t>
        </w:r>
        <w:r w:rsidRPr="0085376A">
          <w:rPr>
            <w:rFonts w:ascii="Segoe UI" w:eastAsia="宋体" w:hAnsi="Segoe UI" w:cs="Segoe UI"/>
            <w:kern w:val="0"/>
            <w:szCs w:val="21"/>
          </w:rPr>
          <w:t>SAX</w:t>
        </w:r>
        <w:r w:rsidRPr="0085376A">
          <w:rPr>
            <w:rFonts w:ascii="Segoe UI" w:eastAsia="宋体" w:hAnsi="Segoe UI" w:cs="Segoe UI"/>
            <w:kern w:val="0"/>
            <w:szCs w:val="21"/>
          </w:rPr>
          <w:t>、</w:t>
        </w:r>
        <w:r w:rsidRPr="0085376A">
          <w:rPr>
            <w:rFonts w:ascii="Segoe UI" w:eastAsia="宋体" w:hAnsi="Segoe UI" w:cs="Segoe UI"/>
            <w:kern w:val="0"/>
            <w:szCs w:val="21"/>
          </w:rPr>
          <w:t>DOM</w:t>
        </w:r>
        <w:r w:rsidRPr="0085376A">
          <w:rPr>
            <w:rFonts w:ascii="Segoe UI" w:eastAsia="宋体" w:hAnsi="Segoe UI" w:cs="Segoe UI"/>
            <w:kern w:val="0"/>
            <w:szCs w:val="21"/>
          </w:rPr>
          <w:t>、</w:t>
        </w:r>
        <w:r w:rsidRPr="0085376A">
          <w:rPr>
            <w:rFonts w:ascii="Segoe UI" w:eastAsia="宋体" w:hAnsi="Segoe UI" w:cs="Segoe UI"/>
            <w:kern w:val="0"/>
            <w:szCs w:val="21"/>
          </w:rPr>
          <w:t>PULL</w:t>
        </w:r>
        <w:r w:rsidRPr="0085376A">
          <w:rPr>
            <w:rFonts w:ascii="Segoe UI" w:eastAsia="宋体" w:hAnsi="Segoe UI" w:cs="Segoe UI"/>
            <w:kern w:val="0"/>
            <w:szCs w:val="21"/>
          </w:rPr>
          <w:t>。常规在</w:t>
        </w:r>
        <w:r w:rsidRPr="0085376A">
          <w:rPr>
            <w:rFonts w:ascii="Segoe UI" w:eastAsia="宋体" w:hAnsi="Segoe UI" w:cs="Segoe UI"/>
            <w:kern w:val="0"/>
            <w:szCs w:val="21"/>
          </w:rPr>
          <w:t>PC</w:t>
        </w:r>
        <w:r w:rsidRPr="0085376A">
          <w:rPr>
            <w:rFonts w:ascii="Segoe UI" w:eastAsia="宋体" w:hAnsi="Segoe UI" w:cs="Segoe UI"/>
            <w:kern w:val="0"/>
            <w:szCs w:val="21"/>
          </w:rPr>
          <w:t>上开发我们使用</w:t>
        </w:r>
        <w:r w:rsidRPr="0085376A">
          <w:rPr>
            <w:rFonts w:ascii="Segoe UI" w:eastAsia="宋体" w:hAnsi="Segoe UI" w:cs="Segoe UI"/>
            <w:kern w:val="0"/>
            <w:szCs w:val="21"/>
          </w:rPr>
          <w:t>Dom</w:t>
        </w:r>
        <w:r w:rsidRPr="0085376A">
          <w:rPr>
            <w:rFonts w:ascii="Segoe UI" w:eastAsia="宋体" w:hAnsi="Segoe UI" w:cs="Segoe UI"/>
            <w:kern w:val="0"/>
            <w:szCs w:val="21"/>
          </w:rPr>
          <w:t>相对轻松些，但一些性能敏感的数据库或手机上还是主要采用</w:t>
        </w:r>
        <w:r w:rsidRPr="0085376A">
          <w:rPr>
            <w:rFonts w:ascii="Segoe UI" w:eastAsia="宋体" w:hAnsi="Segoe UI" w:cs="Segoe UI"/>
            <w:kern w:val="0"/>
            <w:szCs w:val="21"/>
          </w:rPr>
          <w:t>SAX</w:t>
        </w:r>
        <w:r w:rsidRPr="0085376A">
          <w:rPr>
            <w:rFonts w:ascii="Segoe UI" w:eastAsia="宋体" w:hAnsi="Segoe UI" w:cs="Segoe UI"/>
            <w:kern w:val="0"/>
            <w:szCs w:val="21"/>
          </w:rPr>
          <w:t>方</w:t>
        </w:r>
        <w:r w:rsidRPr="0085376A">
          <w:rPr>
            <w:rFonts w:ascii="Segoe UI" w:eastAsia="宋体" w:hAnsi="Segoe UI" w:cs="Segoe UI"/>
            <w:kern w:val="0"/>
            <w:szCs w:val="21"/>
          </w:rPr>
          <w:t xml:space="preserve"> </w:t>
        </w:r>
        <w:r w:rsidRPr="0085376A">
          <w:rPr>
            <w:rFonts w:ascii="Segoe UI" w:eastAsia="宋体" w:hAnsi="Segoe UI" w:cs="Segoe UI"/>
            <w:kern w:val="0"/>
            <w:szCs w:val="21"/>
          </w:rPr>
          <w:t>式，</w:t>
        </w:r>
        <w:r w:rsidRPr="0085376A">
          <w:rPr>
            <w:rFonts w:ascii="Segoe UI" w:eastAsia="宋体" w:hAnsi="Segoe UI" w:cs="Segoe UI"/>
            <w:kern w:val="0"/>
            <w:szCs w:val="21"/>
          </w:rPr>
          <w:t>SAX</w:t>
        </w:r>
        <w:r w:rsidRPr="0085376A">
          <w:rPr>
            <w:rFonts w:ascii="Segoe UI" w:eastAsia="宋体" w:hAnsi="Segoe UI" w:cs="Segoe UI"/>
            <w:kern w:val="0"/>
            <w:szCs w:val="21"/>
          </w:rPr>
          <w:t>读取是单向的，优点</w:t>
        </w:r>
        <w:r w:rsidRPr="0085376A">
          <w:rPr>
            <w:rFonts w:ascii="Segoe UI" w:eastAsia="宋体" w:hAnsi="Segoe UI" w:cs="Segoe UI"/>
            <w:kern w:val="0"/>
            <w:szCs w:val="21"/>
          </w:rPr>
          <w:t>:</w:t>
        </w:r>
        <w:r w:rsidRPr="0085376A">
          <w:rPr>
            <w:rFonts w:ascii="Segoe UI" w:eastAsia="宋体" w:hAnsi="Segoe UI" w:cs="Segoe UI"/>
            <w:kern w:val="0"/>
            <w:szCs w:val="21"/>
          </w:rPr>
          <w:t>不占内存空间、解析属性方便，但缺点就是对于套嵌多个分支来说处理不是很方便。而</w:t>
        </w:r>
        <w:r w:rsidRPr="0085376A">
          <w:rPr>
            <w:rFonts w:ascii="Segoe UI" w:eastAsia="宋体" w:hAnsi="Segoe UI" w:cs="Segoe UI"/>
            <w:kern w:val="0"/>
            <w:szCs w:val="21"/>
          </w:rPr>
          <w:t>DOM</w:t>
        </w:r>
        <w:r w:rsidRPr="0085376A">
          <w:rPr>
            <w:rFonts w:ascii="Segoe UI" w:eastAsia="宋体" w:hAnsi="Segoe UI" w:cs="Segoe UI"/>
            <w:kern w:val="0"/>
            <w:szCs w:val="21"/>
          </w:rPr>
          <w:t>方式会把整个</w:t>
        </w:r>
        <w:r w:rsidRPr="0085376A">
          <w:rPr>
            <w:rFonts w:ascii="Segoe UI" w:eastAsia="宋体" w:hAnsi="Segoe UI" w:cs="Segoe UI"/>
            <w:kern w:val="0"/>
            <w:szCs w:val="21"/>
          </w:rPr>
          <w:t>XML</w:t>
        </w:r>
        <w:r w:rsidRPr="0085376A">
          <w:rPr>
            <w:rFonts w:ascii="Segoe UI" w:eastAsia="宋体" w:hAnsi="Segoe UI" w:cs="Segoe UI"/>
            <w:kern w:val="0"/>
            <w:szCs w:val="21"/>
          </w:rPr>
          <w:t>文件加载到内存</w:t>
        </w:r>
        <w:r w:rsidRPr="0085376A">
          <w:rPr>
            <w:rFonts w:ascii="Segoe UI" w:eastAsia="宋体" w:hAnsi="Segoe UI" w:cs="Segoe UI"/>
            <w:kern w:val="0"/>
            <w:szCs w:val="21"/>
          </w:rPr>
          <w:t xml:space="preserve"> </w:t>
        </w:r>
        <w:r w:rsidRPr="0085376A">
          <w:rPr>
            <w:rFonts w:ascii="Segoe UI" w:eastAsia="宋体" w:hAnsi="Segoe UI" w:cs="Segoe UI"/>
            <w:kern w:val="0"/>
            <w:szCs w:val="21"/>
          </w:rPr>
          <w:t>中去，这里</w:t>
        </w:r>
        <w:r w:rsidRPr="0085376A">
          <w:rPr>
            <w:rFonts w:ascii="Segoe UI" w:eastAsia="宋体" w:hAnsi="Segoe UI" w:cs="Segoe UI"/>
            <w:kern w:val="0"/>
            <w:szCs w:val="21"/>
          </w:rPr>
          <w:t>Android</w:t>
        </w:r>
        <w:r w:rsidRPr="0085376A">
          <w:rPr>
            <w:rFonts w:ascii="Segoe UI" w:eastAsia="宋体" w:hAnsi="Segoe UI" w:cs="Segoe UI"/>
            <w:kern w:val="0"/>
            <w:szCs w:val="21"/>
          </w:rPr>
          <w:t>开发网提醒大家该方法在查找方面可以和</w:t>
        </w:r>
        <w:r w:rsidRPr="0085376A">
          <w:rPr>
            <w:rFonts w:ascii="Segoe UI" w:eastAsia="宋体" w:hAnsi="Segoe UI" w:cs="Segoe UI"/>
            <w:kern w:val="0"/>
            <w:szCs w:val="21"/>
          </w:rPr>
          <w:t>XPath</w:t>
        </w:r>
        <w:r w:rsidRPr="0085376A">
          <w:rPr>
            <w:rFonts w:ascii="Segoe UI" w:eastAsia="宋体" w:hAnsi="Segoe UI" w:cs="Segoe UI"/>
            <w:kern w:val="0"/>
            <w:szCs w:val="21"/>
          </w:rPr>
          <w:t>很好的结合如果数据量不是很大推荐使用，而</w:t>
        </w:r>
        <w:r w:rsidRPr="0085376A">
          <w:rPr>
            <w:rFonts w:ascii="Segoe UI" w:eastAsia="宋体" w:hAnsi="Segoe UI" w:cs="Segoe UI"/>
            <w:kern w:val="0"/>
            <w:szCs w:val="21"/>
          </w:rPr>
          <w:t>PULL</w:t>
        </w:r>
        <w:r w:rsidRPr="0085376A">
          <w:rPr>
            <w:rFonts w:ascii="Segoe UI" w:eastAsia="宋体" w:hAnsi="Segoe UI" w:cs="Segoe UI"/>
            <w:kern w:val="0"/>
            <w:szCs w:val="21"/>
          </w:rPr>
          <w:t>常常用在</w:t>
        </w:r>
        <w:r w:rsidRPr="0085376A">
          <w:rPr>
            <w:rFonts w:ascii="Segoe UI" w:eastAsia="宋体" w:hAnsi="Segoe UI" w:cs="Segoe UI"/>
            <w:kern w:val="0"/>
            <w:szCs w:val="21"/>
          </w:rPr>
          <w:t>J2ME</w:t>
        </w:r>
        <w:r w:rsidRPr="0085376A">
          <w:rPr>
            <w:rFonts w:ascii="Segoe UI" w:eastAsia="宋体" w:hAnsi="Segoe UI" w:cs="Segoe UI"/>
            <w:kern w:val="0"/>
            <w:szCs w:val="21"/>
          </w:rPr>
          <w:t>对于节点处</w:t>
        </w:r>
        <w:r w:rsidRPr="0085376A">
          <w:rPr>
            <w:rFonts w:ascii="Segoe UI" w:eastAsia="宋体" w:hAnsi="Segoe UI" w:cs="Segoe UI"/>
            <w:kern w:val="0"/>
            <w:szCs w:val="21"/>
          </w:rPr>
          <w:t xml:space="preserve"> </w:t>
        </w:r>
        <w:r w:rsidRPr="0085376A">
          <w:rPr>
            <w:rFonts w:ascii="Segoe UI" w:eastAsia="宋体" w:hAnsi="Segoe UI" w:cs="Segoe UI"/>
            <w:kern w:val="0"/>
            <w:szCs w:val="21"/>
          </w:rPr>
          <w:t>理比较好，类似</w:t>
        </w:r>
        <w:r w:rsidRPr="0085376A">
          <w:rPr>
            <w:rFonts w:ascii="Segoe UI" w:eastAsia="宋体" w:hAnsi="Segoe UI" w:cs="Segoe UI"/>
            <w:kern w:val="0"/>
            <w:szCs w:val="21"/>
          </w:rPr>
          <w:t>SAX</w:t>
        </w:r>
        <w:r w:rsidRPr="0085376A">
          <w:rPr>
            <w:rFonts w:ascii="Segoe UI" w:eastAsia="宋体" w:hAnsi="Segoe UI" w:cs="Segoe UI"/>
            <w:kern w:val="0"/>
            <w:szCs w:val="21"/>
          </w:rPr>
          <w:t>方式，同样很节省内存，在</w:t>
        </w:r>
        <w:r w:rsidRPr="0085376A">
          <w:rPr>
            <w:rFonts w:ascii="Segoe UI" w:eastAsia="宋体" w:hAnsi="Segoe UI" w:cs="Segoe UI"/>
            <w:kern w:val="0"/>
            <w:szCs w:val="21"/>
          </w:rPr>
          <w:t>J2ME</w:t>
        </w:r>
        <w:r w:rsidRPr="0085376A">
          <w:rPr>
            <w:rFonts w:ascii="Segoe UI" w:eastAsia="宋体" w:hAnsi="Segoe UI" w:cs="Segoe UI"/>
            <w:kern w:val="0"/>
            <w:szCs w:val="21"/>
          </w:rPr>
          <w:t>中我们经常使用的</w:t>
        </w:r>
        <w:r w:rsidRPr="0085376A">
          <w:rPr>
            <w:rFonts w:ascii="Segoe UI" w:eastAsia="宋体" w:hAnsi="Segoe UI" w:cs="Segoe UI"/>
            <w:kern w:val="0"/>
            <w:szCs w:val="21"/>
          </w:rPr>
          <w:t>KXML</w:t>
        </w:r>
        <w:r w:rsidRPr="0085376A">
          <w:rPr>
            <w:rFonts w:ascii="Segoe UI" w:eastAsia="宋体" w:hAnsi="Segoe UI" w:cs="Segoe UI"/>
            <w:kern w:val="0"/>
            <w:szCs w:val="21"/>
          </w:rPr>
          <w:t>库来解析。</w:t>
        </w:r>
        <w:r w:rsidRPr="0085376A">
          <w:rPr>
            <w:rFonts w:ascii="Segoe UI" w:eastAsia="宋体" w:hAnsi="Segoe UI" w:cs="Segoe UI"/>
            <w:kern w:val="0"/>
            <w:szCs w:val="21"/>
          </w:rPr>
          <w:br/>
        </w:r>
        <w:r w:rsidRPr="0085376A">
          <w:rPr>
            <w:rFonts w:ascii="Segoe UI" w:eastAsia="宋体" w:hAnsi="Segoe UI" w:cs="Segoe UI"/>
            <w:kern w:val="0"/>
            <w:szCs w:val="21"/>
          </w:rPr>
          <w:t>详细情况请参考</w:t>
        </w:r>
        <w:r w:rsidRPr="0085376A">
          <w:rPr>
            <w:rFonts w:ascii="Segoe UI" w:eastAsia="宋体" w:hAnsi="Segoe UI" w:cs="Segoe UI"/>
            <w:kern w:val="0"/>
            <w:szCs w:val="21"/>
          </w:rPr>
          <w:t xml:space="preserve"> http://blog.csdn.net/Android_Tutor/archive/2010/09/17/5890835.aspx</w:t>
        </w:r>
        <w:r w:rsidRPr="0085376A">
          <w:rPr>
            <w:rFonts w:ascii="Segoe UI" w:eastAsia="宋体" w:hAnsi="Segoe UI" w:cs="Segoe UI"/>
            <w:kern w:val="0"/>
            <w:szCs w:val="21"/>
          </w:rPr>
          <w:br/>
        </w:r>
        <w:r w:rsidRPr="0085376A">
          <w:rPr>
            <w:rFonts w:ascii="Segoe UI" w:eastAsia="宋体" w:hAnsi="Segoe UI" w:cs="Segoe UI"/>
            <w:kern w:val="0"/>
            <w:szCs w:val="21"/>
          </w:rPr>
          <w:br/>
          <w:t>http://www.linuxidc.com/Linux/2010-11/29768.htm</w:t>
        </w:r>
        <w:r w:rsidRPr="0085376A">
          <w:rPr>
            <w:rFonts w:ascii="Segoe UI" w:eastAsia="宋体" w:hAnsi="Segoe UI" w:cs="Segoe UI"/>
            <w:kern w:val="0"/>
            <w:szCs w:val="21"/>
          </w:rPr>
          <w:br/>
        </w:r>
        <w:r w:rsidRPr="0085376A">
          <w:rPr>
            <w:rFonts w:ascii="Segoe UI" w:eastAsia="宋体" w:hAnsi="Segoe UI" w:cs="Segoe UI"/>
            <w:kern w:val="0"/>
            <w:szCs w:val="21"/>
          </w:rPr>
          <w:br/>
          <w:t>http://littlefermat.blog.163.com/blog/static/59771167200981853037951/</w:t>
        </w:r>
        <w:r w:rsidRPr="0085376A">
          <w:rPr>
            <w:rFonts w:ascii="Segoe UI" w:eastAsia="宋体" w:hAnsi="Segoe UI" w:cs="Segoe UI"/>
            <w:kern w:val="0"/>
            <w:szCs w:val="21"/>
          </w:rPr>
          <w:br/>
        </w:r>
        <w:r w:rsidRPr="0085376A">
          <w:rPr>
            <w:rFonts w:ascii="Segoe UI" w:eastAsia="宋体" w:hAnsi="Segoe UI" w:cs="Segoe UI"/>
            <w:kern w:val="0"/>
            <w:szCs w:val="21"/>
          </w:rPr>
          <w:br/>
          <w:t>35</w:t>
        </w:r>
        <w:r w:rsidRPr="0085376A">
          <w:rPr>
            <w:rFonts w:ascii="Segoe UI" w:eastAsia="宋体" w:hAnsi="Segoe UI" w:cs="Segoe UI"/>
            <w:kern w:val="0"/>
            <w:szCs w:val="21"/>
          </w:rPr>
          <w:t>、</w:t>
        </w:r>
        <w:r w:rsidRPr="0085376A">
          <w:rPr>
            <w:rFonts w:ascii="Segoe UI" w:eastAsia="宋体" w:hAnsi="Segoe UI" w:cs="Segoe UI"/>
            <w:kern w:val="0"/>
            <w:szCs w:val="21"/>
          </w:rPr>
          <w:t>DDMS</w:t>
        </w:r>
        <w:r w:rsidRPr="0085376A">
          <w:rPr>
            <w:rFonts w:ascii="Segoe UI" w:eastAsia="宋体" w:hAnsi="Segoe UI" w:cs="Segoe UI"/>
            <w:kern w:val="0"/>
            <w:szCs w:val="21"/>
          </w:rPr>
          <w:t>和</w:t>
        </w:r>
        <w:r w:rsidRPr="0085376A">
          <w:rPr>
            <w:rFonts w:ascii="Segoe UI" w:eastAsia="宋体" w:hAnsi="Segoe UI" w:cs="Segoe UI"/>
            <w:kern w:val="0"/>
            <w:szCs w:val="21"/>
          </w:rPr>
          <w:t>TraceView</w:t>
        </w:r>
        <w:r w:rsidRPr="0085376A">
          <w:rPr>
            <w:rFonts w:ascii="Segoe UI" w:eastAsia="宋体" w:hAnsi="Segoe UI" w:cs="Segoe UI"/>
            <w:kern w:val="0"/>
            <w:szCs w:val="21"/>
          </w:rPr>
          <w:t>的区别</w:t>
        </w:r>
        <w:r w:rsidRPr="0085376A">
          <w:rPr>
            <w:rFonts w:ascii="Segoe UI" w:eastAsia="宋体" w:hAnsi="Segoe UI" w:cs="Segoe UI"/>
            <w:kern w:val="0"/>
            <w:szCs w:val="21"/>
          </w:rPr>
          <w:t>?</w:t>
        </w:r>
        <w:r w:rsidRPr="0085376A">
          <w:rPr>
            <w:rFonts w:ascii="Segoe UI" w:eastAsia="宋体" w:hAnsi="Segoe UI" w:cs="Segoe UI"/>
            <w:kern w:val="0"/>
            <w:szCs w:val="21"/>
          </w:rPr>
          <w:br/>
          <w:t>DDMS</w:t>
        </w:r>
        <w:r w:rsidRPr="0085376A">
          <w:rPr>
            <w:rFonts w:ascii="Segoe UI" w:eastAsia="宋体" w:hAnsi="Segoe UI" w:cs="Segoe UI"/>
            <w:kern w:val="0"/>
            <w:szCs w:val="21"/>
          </w:rPr>
          <w:t>是一个程序执行查看器，在里面可以看见线程和堆栈等信息，</w:t>
        </w:r>
        <w:r w:rsidRPr="0085376A">
          <w:rPr>
            <w:rFonts w:ascii="Segoe UI" w:eastAsia="宋体" w:hAnsi="Segoe UI" w:cs="Segoe UI"/>
            <w:kern w:val="0"/>
            <w:szCs w:val="21"/>
          </w:rPr>
          <w:t>TraceView</w:t>
        </w:r>
        <w:r w:rsidRPr="0085376A">
          <w:rPr>
            <w:rFonts w:ascii="Segoe UI" w:eastAsia="宋体" w:hAnsi="Segoe UI" w:cs="Segoe UI"/>
            <w:kern w:val="0"/>
            <w:szCs w:val="21"/>
          </w:rPr>
          <w:t>是程序性能分析器</w:t>
        </w:r>
        <w:r w:rsidRPr="0085376A">
          <w:rPr>
            <w:rFonts w:ascii="Segoe UI" w:eastAsia="宋体" w:hAnsi="Segoe UI" w:cs="Segoe UI"/>
            <w:kern w:val="0"/>
            <w:szCs w:val="21"/>
          </w:rPr>
          <w:br/>
          <w:t>36</w:t>
        </w:r>
        <w:r w:rsidRPr="0085376A">
          <w:rPr>
            <w:rFonts w:ascii="Segoe UI" w:eastAsia="宋体" w:hAnsi="Segoe UI" w:cs="Segoe UI"/>
            <w:kern w:val="0"/>
            <w:szCs w:val="21"/>
          </w:rPr>
          <w:t>、</w:t>
        </w:r>
        <w:r w:rsidRPr="0085376A">
          <w:rPr>
            <w:rFonts w:ascii="Segoe UI" w:eastAsia="宋体" w:hAnsi="Segoe UI" w:cs="Segoe UI"/>
            <w:kern w:val="0"/>
            <w:szCs w:val="21"/>
          </w:rPr>
          <w:t>Activity</w:t>
        </w:r>
        <w:r w:rsidRPr="0085376A">
          <w:rPr>
            <w:rFonts w:ascii="Segoe UI" w:eastAsia="宋体" w:hAnsi="Segoe UI" w:cs="Segoe UI"/>
            <w:kern w:val="0"/>
            <w:szCs w:val="21"/>
          </w:rPr>
          <w:t>被回收了怎么办</w:t>
        </w:r>
        <w:r w:rsidRPr="0085376A">
          <w:rPr>
            <w:rFonts w:ascii="Segoe UI" w:eastAsia="宋体" w:hAnsi="Segoe UI" w:cs="Segoe UI"/>
            <w:kern w:val="0"/>
            <w:szCs w:val="21"/>
          </w:rPr>
          <w:t>?</w:t>
        </w:r>
        <w:r w:rsidRPr="0085376A">
          <w:rPr>
            <w:rFonts w:ascii="Segoe UI" w:eastAsia="宋体" w:hAnsi="Segoe UI" w:cs="Segoe UI"/>
            <w:kern w:val="0"/>
            <w:szCs w:val="21"/>
          </w:rPr>
          <w:br/>
        </w:r>
        <w:r w:rsidRPr="0085376A">
          <w:rPr>
            <w:rFonts w:ascii="Segoe UI" w:eastAsia="宋体" w:hAnsi="Segoe UI" w:cs="Segoe UI"/>
            <w:kern w:val="0"/>
            <w:szCs w:val="21"/>
          </w:rPr>
          <w:t>只有另启用了</w:t>
        </w:r>
        <w:r w:rsidRPr="0085376A">
          <w:rPr>
            <w:rFonts w:ascii="Segoe UI" w:eastAsia="宋体" w:hAnsi="Segoe UI" w:cs="Segoe UI"/>
            <w:kern w:val="0"/>
            <w:szCs w:val="21"/>
          </w:rPr>
          <w:br/>
          <w:t>37</w:t>
        </w:r>
        <w:r w:rsidRPr="0085376A">
          <w:rPr>
            <w:rFonts w:ascii="Segoe UI" w:eastAsia="宋体" w:hAnsi="Segoe UI" w:cs="Segoe UI"/>
            <w:kern w:val="0"/>
            <w:szCs w:val="21"/>
          </w:rPr>
          <w:t>、</w:t>
        </w:r>
        <w:r w:rsidRPr="0085376A">
          <w:rPr>
            <w:rFonts w:ascii="Segoe UI" w:eastAsia="宋体" w:hAnsi="Segoe UI" w:cs="Segoe UI"/>
            <w:kern w:val="0"/>
            <w:szCs w:val="21"/>
          </w:rPr>
          <w:t>java</w:t>
        </w:r>
        <w:r w:rsidRPr="0085376A">
          <w:rPr>
            <w:rFonts w:ascii="Segoe UI" w:eastAsia="宋体" w:hAnsi="Segoe UI" w:cs="Segoe UI"/>
            <w:kern w:val="0"/>
            <w:szCs w:val="21"/>
          </w:rPr>
          <w:t>中如何引用本地语言</w:t>
        </w:r>
        <w:r w:rsidRPr="0085376A">
          <w:rPr>
            <w:rFonts w:ascii="Segoe UI" w:eastAsia="宋体" w:hAnsi="Segoe UI" w:cs="Segoe UI"/>
            <w:kern w:val="0"/>
            <w:szCs w:val="21"/>
          </w:rPr>
          <w:br/>
        </w:r>
        <w:r w:rsidRPr="0085376A">
          <w:rPr>
            <w:rFonts w:ascii="Segoe UI" w:eastAsia="宋体" w:hAnsi="Segoe UI" w:cs="Segoe UI"/>
            <w:kern w:val="0"/>
            <w:szCs w:val="21"/>
          </w:rPr>
          <w:t>可以用</w:t>
        </w:r>
        <w:r w:rsidRPr="0085376A">
          <w:rPr>
            <w:rFonts w:ascii="Segoe UI" w:eastAsia="宋体" w:hAnsi="Segoe UI" w:cs="Segoe UI"/>
            <w:kern w:val="0"/>
            <w:szCs w:val="21"/>
          </w:rPr>
          <w:t>JNI</w:t>
        </w:r>
        <w:r w:rsidRPr="0085376A">
          <w:rPr>
            <w:rFonts w:ascii="Segoe UI" w:eastAsia="宋体" w:hAnsi="Segoe UI" w:cs="Segoe UI"/>
            <w:kern w:val="0"/>
            <w:szCs w:val="21"/>
          </w:rPr>
          <w:t>接口</w:t>
        </w:r>
        <w:r w:rsidRPr="0085376A">
          <w:rPr>
            <w:rFonts w:ascii="Segoe UI" w:eastAsia="宋体" w:hAnsi="Segoe UI" w:cs="Segoe UI"/>
            <w:kern w:val="0"/>
            <w:szCs w:val="21"/>
          </w:rPr>
          <w:br/>
          <w:t>38</w:t>
        </w:r>
        <w:r w:rsidRPr="0085376A">
          <w:rPr>
            <w:rFonts w:ascii="Segoe UI" w:eastAsia="宋体" w:hAnsi="Segoe UI" w:cs="Segoe UI"/>
            <w:kern w:val="0"/>
            <w:szCs w:val="21"/>
          </w:rPr>
          <w:t>、谈谈</w:t>
        </w:r>
        <w:r w:rsidRPr="0085376A">
          <w:rPr>
            <w:rFonts w:ascii="Segoe UI" w:eastAsia="宋体" w:hAnsi="Segoe UI" w:cs="Segoe UI"/>
            <w:kern w:val="0"/>
            <w:szCs w:val="21"/>
          </w:rPr>
          <w:t>Android</w:t>
        </w:r>
        <w:r w:rsidRPr="0085376A">
          <w:rPr>
            <w:rFonts w:ascii="Segoe UI" w:eastAsia="宋体" w:hAnsi="Segoe UI" w:cs="Segoe UI"/>
            <w:kern w:val="0"/>
            <w:szCs w:val="21"/>
          </w:rPr>
          <w:t>的</w:t>
        </w:r>
        <w:r w:rsidRPr="0085376A">
          <w:rPr>
            <w:rFonts w:ascii="Segoe UI" w:eastAsia="宋体" w:hAnsi="Segoe UI" w:cs="Segoe UI"/>
            <w:kern w:val="0"/>
            <w:szCs w:val="21"/>
          </w:rPr>
          <w:t>IPC</w:t>
        </w:r>
        <w:r w:rsidRPr="0085376A">
          <w:rPr>
            <w:rFonts w:ascii="Segoe UI" w:eastAsia="宋体" w:hAnsi="Segoe UI" w:cs="Segoe UI"/>
            <w:kern w:val="0"/>
            <w:szCs w:val="21"/>
          </w:rPr>
          <w:t>机制</w:t>
        </w:r>
        <w:r w:rsidRPr="0085376A">
          <w:rPr>
            <w:rFonts w:ascii="Segoe UI" w:eastAsia="宋体" w:hAnsi="Segoe UI" w:cs="Segoe UI"/>
            <w:kern w:val="0"/>
            <w:szCs w:val="21"/>
          </w:rPr>
          <w:br/>
          <w:t>IPC</w:t>
        </w:r>
        <w:r w:rsidRPr="0085376A">
          <w:rPr>
            <w:rFonts w:ascii="Segoe UI" w:eastAsia="宋体" w:hAnsi="Segoe UI" w:cs="Segoe UI"/>
            <w:kern w:val="0"/>
            <w:szCs w:val="21"/>
          </w:rPr>
          <w:t>是内部进程通信的简称，</w:t>
        </w:r>
        <w:r w:rsidRPr="0085376A">
          <w:rPr>
            <w:rFonts w:ascii="Segoe UI" w:eastAsia="宋体" w:hAnsi="Segoe UI" w:cs="Segoe UI"/>
            <w:kern w:val="0"/>
            <w:szCs w:val="21"/>
          </w:rPr>
          <w:t xml:space="preserve"> </w:t>
        </w:r>
        <w:r w:rsidRPr="0085376A">
          <w:rPr>
            <w:rFonts w:ascii="Segoe UI" w:eastAsia="宋体" w:hAnsi="Segoe UI" w:cs="Segoe UI"/>
            <w:kern w:val="0"/>
            <w:szCs w:val="21"/>
          </w:rPr>
          <w:t>是共享</w:t>
        </w:r>
        <w:r w:rsidRPr="0085376A">
          <w:rPr>
            <w:rFonts w:ascii="Segoe UI" w:eastAsia="宋体" w:hAnsi="Segoe UI" w:cs="Segoe UI"/>
            <w:kern w:val="0"/>
            <w:szCs w:val="21"/>
          </w:rPr>
          <w:t>”</w:t>
        </w:r>
        <w:r w:rsidRPr="0085376A">
          <w:rPr>
            <w:rFonts w:ascii="Segoe UI" w:eastAsia="宋体" w:hAnsi="Segoe UI" w:cs="Segoe UI"/>
            <w:kern w:val="0"/>
            <w:szCs w:val="21"/>
          </w:rPr>
          <w:t>命名管道</w:t>
        </w:r>
        <w:r w:rsidRPr="0085376A">
          <w:rPr>
            <w:rFonts w:ascii="Segoe UI" w:eastAsia="宋体" w:hAnsi="Segoe UI" w:cs="Segoe UI"/>
            <w:kern w:val="0"/>
            <w:szCs w:val="21"/>
          </w:rPr>
          <w:t>”</w:t>
        </w:r>
        <w:r w:rsidRPr="0085376A">
          <w:rPr>
            <w:rFonts w:ascii="Segoe UI" w:eastAsia="宋体" w:hAnsi="Segoe UI" w:cs="Segoe UI"/>
            <w:kern w:val="0"/>
            <w:szCs w:val="21"/>
          </w:rPr>
          <w:t>的资源。</w:t>
        </w:r>
        <w:r w:rsidRPr="0085376A">
          <w:rPr>
            <w:rFonts w:ascii="Segoe UI" w:eastAsia="宋体" w:hAnsi="Segoe UI" w:cs="Segoe UI"/>
            <w:kern w:val="0"/>
            <w:szCs w:val="21"/>
          </w:rPr>
          <w:t>Android</w:t>
        </w:r>
        <w:r w:rsidRPr="0085376A">
          <w:rPr>
            <w:rFonts w:ascii="Segoe UI" w:eastAsia="宋体" w:hAnsi="Segoe UI" w:cs="Segoe UI"/>
            <w:kern w:val="0"/>
            <w:szCs w:val="21"/>
          </w:rPr>
          <w:t>中的</w:t>
        </w:r>
        <w:r w:rsidRPr="0085376A">
          <w:rPr>
            <w:rFonts w:ascii="Segoe UI" w:eastAsia="宋体" w:hAnsi="Segoe UI" w:cs="Segoe UI"/>
            <w:kern w:val="0"/>
            <w:szCs w:val="21"/>
          </w:rPr>
          <w:t>IPC</w:t>
        </w:r>
        <w:r w:rsidRPr="0085376A">
          <w:rPr>
            <w:rFonts w:ascii="Segoe UI" w:eastAsia="宋体" w:hAnsi="Segoe UI" w:cs="Segoe UI"/>
            <w:kern w:val="0"/>
            <w:szCs w:val="21"/>
          </w:rPr>
          <w:t>机制是为了让</w:t>
        </w:r>
        <w:r w:rsidRPr="0085376A">
          <w:rPr>
            <w:rFonts w:ascii="Segoe UI" w:eastAsia="宋体" w:hAnsi="Segoe UI" w:cs="Segoe UI"/>
            <w:kern w:val="0"/>
            <w:szCs w:val="21"/>
          </w:rPr>
          <w:t>Activity</w:t>
        </w:r>
        <w:r w:rsidRPr="0085376A">
          <w:rPr>
            <w:rFonts w:ascii="Segoe UI" w:eastAsia="宋体" w:hAnsi="Segoe UI" w:cs="Segoe UI"/>
            <w:kern w:val="0"/>
            <w:szCs w:val="21"/>
          </w:rPr>
          <w:t>和</w:t>
        </w:r>
        <w:r w:rsidRPr="0085376A">
          <w:rPr>
            <w:rFonts w:ascii="Segoe UI" w:eastAsia="宋体" w:hAnsi="Segoe UI" w:cs="Segoe UI"/>
            <w:kern w:val="0"/>
            <w:szCs w:val="21"/>
          </w:rPr>
          <w:t>Service</w:t>
        </w:r>
        <w:r w:rsidRPr="0085376A">
          <w:rPr>
            <w:rFonts w:ascii="Segoe UI" w:eastAsia="宋体" w:hAnsi="Segoe UI" w:cs="Segoe UI"/>
            <w:kern w:val="0"/>
            <w:szCs w:val="21"/>
          </w:rPr>
          <w:t>之间可以随时的进行交互，故在</w:t>
        </w:r>
        <w:r w:rsidRPr="0085376A">
          <w:rPr>
            <w:rFonts w:ascii="Segoe UI" w:eastAsia="宋体" w:hAnsi="Segoe UI" w:cs="Segoe UI"/>
            <w:kern w:val="0"/>
            <w:szCs w:val="21"/>
          </w:rPr>
          <w:t>Android</w:t>
        </w:r>
        <w:r w:rsidRPr="0085376A">
          <w:rPr>
            <w:rFonts w:ascii="Segoe UI" w:eastAsia="宋体" w:hAnsi="Segoe UI" w:cs="Segoe UI"/>
            <w:kern w:val="0"/>
            <w:szCs w:val="21"/>
          </w:rPr>
          <w:t>中该机制，只适用于</w:t>
        </w:r>
        <w:r w:rsidRPr="0085376A">
          <w:rPr>
            <w:rFonts w:ascii="Segoe UI" w:eastAsia="宋体" w:hAnsi="Segoe UI" w:cs="Segoe UI"/>
            <w:kern w:val="0"/>
            <w:szCs w:val="21"/>
          </w:rPr>
          <w:t>Activity</w:t>
        </w:r>
        <w:r w:rsidRPr="0085376A">
          <w:rPr>
            <w:rFonts w:ascii="Segoe UI" w:eastAsia="宋体" w:hAnsi="Segoe UI" w:cs="Segoe UI"/>
            <w:kern w:val="0"/>
            <w:szCs w:val="21"/>
          </w:rPr>
          <w:t>和</w:t>
        </w:r>
        <w:r w:rsidRPr="0085376A">
          <w:rPr>
            <w:rFonts w:ascii="Segoe UI" w:eastAsia="宋体" w:hAnsi="Segoe UI" w:cs="Segoe UI"/>
            <w:kern w:val="0"/>
            <w:szCs w:val="21"/>
          </w:rPr>
          <w:t>Service</w:t>
        </w:r>
        <w:r w:rsidRPr="0085376A">
          <w:rPr>
            <w:rFonts w:ascii="Segoe UI" w:eastAsia="宋体" w:hAnsi="Segoe UI" w:cs="Segoe UI"/>
            <w:kern w:val="0"/>
            <w:szCs w:val="21"/>
          </w:rPr>
          <w:t>之间的通信，类似于远程方法调用，类似于</w:t>
        </w:r>
        <w:r w:rsidRPr="0085376A">
          <w:rPr>
            <w:rFonts w:ascii="Segoe UI" w:eastAsia="宋体" w:hAnsi="Segoe UI" w:cs="Segoe UI"/>
            <w:kern w:val="0"/>
            <w:szCs w:val="21"/>
          </w:rPr>
          <w:t>C/S</w:t>
        </w:r>
        <w:r w:rsidRPr="0085376A">
          <w:rPr>
            <w:rFonts w:ascii="Segoe UI" w:eastAsia="宋体" w:hAnsi="Segoe UI" w:cs="Segoe UI"/>
            <w:kern w:val="0"/>
            <w:szCs w:val="21"/>
          </w:rPr>
          <w:t>模式的访问。通过定义</w:t>
        </w:r>
        <w:r w:rsidRPr="0085376A">
          <w:rPr>
            <w:rFonts w:ascii="Segoe UI" w:eastAsia="宋体" w:hAnsi="Segoe UI" w:cs="Segoe UI"/>
            <w:kern w:val="0"/>
            <w:szCs w:val="21"/>
          </w:rPr>
          <w:t>AIDL</w:t>
        </w:r>
        <w:r w:rsidRPr="0085376A">
          <w:rPr>
            <w:rFonts w:ascii="Segoe UI" w:eastAsia="宋体" w:hAnsi="Segoe UI" w:cs="Segoe UI"/>
            <w:kern w:val="0"/>
            <w:szCs w:val="21"/>
          </w:rPr>
          <w:t>接口文件来定义</w:t>
        </w:r>
        <w:r w:rsidRPr="0085376A">
          <w:rPr>
            <w:rFonts w:ascii="Segoe UI" w:eastAsia="宋体" w:hAnsi="Segoe UI" w:cs="Segoe UI"/>
            <w:kern w:val="0"/>
            <w:szCs w:val="21"/>
          </w:rPr>
          <w:t>IPC</w:t>
        </w:r>
        <w:r w:rsidRPr="0085376A">
          <w:rPr>
            <w:rFonts w:ascii="Segoe UI" w:eastAsia="宋体" w:hAnsi="Segoe UI" w:cs="Segoe UI"/>
            <w:kern w:val="0"/>
            <w:szCs w:val="21"/>
          </w:rPr>
          <w:t>接口。</w:t>
        </w:r>
        <w:r w:rsidRPr="0085376A">
          <w:rPr>
            <w:rFonts w:ascii="Segoe UI" w:eastAsia="宋体" w:hAnsi="Segoe UI" w:cs="Segoe UI"/>
            <w:kern w:val="0"/>
            <w:szCs w:val="21"/>
          </w:rPr>
          <w:t>Servier</w:t>
        </w:r>
        <w:r w:rsidRPr="0085376A">
          <w:rPr>
            <w:rFonts w:ascii="Segoe UI" w:eastAsia="宋体" w:hAnsi="Segoe UI" w:cs="Segoe UI"/>
            <w:kern w:val="0"/>
            <w:szCs w:val="21"/>
          </w:rPr>
          <w:t>端实现</w:t>
        </w:r>
        <w:r w:rsidRPr="0085376A">
          <w:rPr>
            <w:rFonts w:ascii="Segoe UI" w:eastAsia="宋体" w:hAnsi="Segoe UI" w:cs="Segoe UI"/>
            <w:kern w:val="0"/>
            <w:szCs w:val="21"/>
          </w:rPr>
          <w:t>IPC</w:t>
        </w:r>
        <w:r w:rsidRPr="0085376A">
          <w:rPr>
            <w:rFonts w:ascii="Segoe UI" w:eastAsia="宋体" w:hAnsi="Segoe UI" w:cs="Segoe UI"/>
            <w:kern w:val="0"/>
            <w:szCs w:val="21"/>
          </w:rPr>
          <w:t>接口，</w:t>
        </w:r>
        <w:r w:rsidRPr="0085376A">
          <w:rPr>
            <w:rFonts w:ascii="Segoe UI" w:eastAsia="宋体" w:hAnsi="Segoe UI" w:cs="Segoe UI"/>
            <w:kern w:val="0"/>
            <w:szCs w:val="21"/>
          </w:rPr>
          <w:t>Client</w:t>
        </w:r>
        <w:r w:rsidRPr="0085376A">
          <w:rPr>
            <w:rFonts w:ascii="Segoe UI" w:eastAsia="宋体" w:hAnsi="Segoe UI" w:cs="Segoe UI"/>
            <w:kern w:val="0"/>
            <w:szCs w:val="21"/>
          </w:rPr>
          <w:t>端调用</w:t>
        </w:r>
        <w:r w:rsidRPr="0085376A">
          <w:rPr>
            <w:rFonts w:ascii="Segoe UI" w:eastAsia="宋体" w:hAnsi="Segoe UI" w:cs="Segoe UI"/>
            <w:kern w:val="0"/>
            <w:szCs w:val="21"/>
          </w:rPr>
          <w:t>IPC</w:t>
        </w:r>
        <w:r w:rsidRPr="0085376A">
          <w:rPr>
            <w:rFonts w:ascii="Segoe UI" w:eastAsia="宋体" w:hAnsi="Segoe UI" w:cs="Segoe UI"/>
            <w:kern w:val="0"/>
            <w:szCs w:val="21"/>
          </w:rPr>
          <w:t>接口本地代理。</w:t>
        </w:r>
        <w:r w:rsidRPr="0085376A">
          <w:rPr>
            <w:rFonts w:ascii="Segoe UI" w:eastAsia="宋体" w:hAnsi="Segoe UI" w:cs="Segoe UI"/>
            <w:kern w:val="0"/>
            <w:szCs w:val="21"/>
          </w:rPr>
          <w:br/>
          <w:t>39</w:t>
        </w:r>
        <w:r w:rsidRPr="0085376A">
          <w:rPr>
            <w:rFonts w:ascii="Segoe UI" w:eastAsia="宋体" w:hAnsi="Segoe UI" w:cs="Segoe UI"/>
            <w:kern w:val="0"/>
            <w:szCs w:val="21"/>
          </w:rPr>
          <w:t>、</w:t>
        </w:r>
        <w:r w:rsidRPr="0085376A">
          <w:rPr>
            <w:rFonts w:ascii="Segoe UI" w:eastAsia="宋体" w:hAnsi="Segoe UI" w:cs="Segoe UI"/>
            <w:kern w:val="0"/>
            <w:szCs w:val="21"/>
          </w:rPr>
          <w:t>NDK</w:t>
        </w:r>
        <w:r w:rsidRPr="0085376A">
          <w:rPr>
            <w:rFonts w:ascii="Segoe UI" w:eastAsia="宋体" w:hAnsi="Segoe UI" w:cs="Segoe UI"/>
            <w:kern w:val="0"/>
            <w:szCs w:val="21"/>
          </w:rPr>
          <w:t>是什么</w:t>
        </w:r>
        <w:r w:rsidRPr="0085376A">
          <w:rPr>
            <w:rFonts w:ascii="Segoe UI" w:eastAsia="宋体" w:hAnsi="Segoe UI" w:cs="Segoe UI"/>
            <w:kern w:val="0"/>
            <w:szCs w:val="21"/>
          </w:rPr>
          <w:br/>
          <w:t>NDK</w:t>
        </w:r>
        <w:r w:rsidRPr="0085376A">
          <w:rPr>
            <w:rFonts w:ascii="Segoe UI" w:eastAsia="宋体" w:hAnsi="Segoe UI" w:cs="Segoe UI"/>
            <w:kern w:val="0"/>
            <w:szCs w:val="21"/>
          </w:rPr>
          <w:t>是一些列工具的集合，</w:t>
        </w:r>
        <w:r w:rsidRPr="0085376A">
          <w:rPr>
            <w:rFonts w:ascii="Segoe UI" w:eastAsia="宋体" w:hAnsi="Segoe UI" w:cs="Segoe UI"/>
            <w:kern w:val="0"/>
            <w:szCs w:val="21"/>
          </w:rPr>
          <w:br/>
          <w:t>NDK</w:t>
        </w:r>
        <w:r w:rsidRPr="0085376A">
          <w:rPr>
            <w:rFonts w:ascii="Segoe UI" w:eastAsia="宋体" w:hAnsi="Segoe UI" w:cs="Segoe UI"/>
            <w:kern w:val="0"/>
            <w:szCs w:val="21"/>
          </w:rPr>
          <w:t>提供了一系列的工具，帮助开发者迅速的开发</w:t>
        </w:r>
        <w:r w:rsidRPr="0085376A">
          <w:rPr>
            <w:rFonts w:ascii="Segoe UI" w:eastAsia="宋体" w:hAnsi="Segoe UI" w:cs="Segoe UI"/>
            <w:kern w:val="0"/>
            <w:szCs w:val="21"/>
          </w:rPr>
          <w:t>C/C++</w:t>
        </w:r>
        <w:r w:rsidRPr="0085376A">
          <w:rPr>
            <w:rFonts w:ascii="Segoe UI" w:eastAsia="宋体" w:hAnsi="Segoe UI" w:cs="Segoe UI"/>
            <w:kern w:val="0"/>
            <w:szCs w:val="21"/>
          </w:rPr>
          <w:t>的动态库，并能自动将</w:t>
        </w:r>
        <w:r w:rsidRPr="0085376A">
          <w:rPr>
            <w:rFonts w:ascii="Segoe UI" w:eastAsia="宋体" w:hAnsi="Segoe UI" w:cs="Segoe UI"/>
            <w:kern w:val="0"/>
            <w:szCs w:val="21"/>
          </w:rPr>
          <w:t>so</w:t>
        </w:r>
        <w:r w:rsidRPr="0085376A">
          <w:rPr>
            <w:rFonts w:ascii="Segoe UI" w:eastAsia="宋体" w:hAnsi="Segoe UI" w:cs="Segoe UI"/>
            <w:kern w:val="0"/>
            <w:szCs w:val="21"/>
          </w:rPr>
          <w:t>和</w:t>
        </w:r>
        <w:r w:rsidRPr="0085376A">
          <w:rPr>
            <w:rFonts w:ascii="Segoe UI" w:eastAsia="宋体" w:hAnsi="Segoe UI" w:cs="Segoe UI"/>
            <w:kern w:val="0"/>
            <w:szCs w:val="21"/>
          </w:rPr>
          <w:t xml:space="preserve">java </w:t>
        </w:r>
        <w:r w:rsidRPr="0085376A">
          <w:rPr>
            <w:rFonts w:ascii="Segoe UI" w:eastAsia="宋体" w:hAnsi="Segoe UI" w:cs="Segoe UI"/>
            <w:kern w:val="0"/>
            <w:szCs w:val="21"/>
          </w:rPr>
          <w:t>应用打成</w:t>
        </w:r>
        <w:r w:rsidRPr="0085376A">
          <w:rPr>
            <w:rFonts w:ascii="Segoe UI" w:eastAsia="宋体" w:hAnsi="Segoe UI" w:cs="Segoe UI"/>
            <w:kern w:val="0"/>
            <w:szCs w:val="21"/>
          </w:rPr>
          <w:t>apk</w:t>
        </w:r>
        <w:r w:rsidRPr="0085376A">
          <w:rPr>
            <w:rFonts w:ascii="Segoe UI" w:eastAsia="宋体" w:hAnsi="Segoe UI" w:cs="Segoe UI"/>
            <w:kern w:val="0"/>
            <w:szCs w:val="21"/>
          </w:rPr>
          <w:t>包。</w:t>
        </w:r>
        <w:r w:rsidRPr="0085376A">
          <w:rPr>
            <w:rFonts w:ascii="Segoe UI" w:eastAsia="宋体" w:hAnsi="Segoe UI" w:cs="Segoe UI"/>
            <w:kern w:val="0"/>
            <w:szCs w:val="21"/>
          </w:rPr>
          <w:br/>
          <w:t>NDK</w:t>
        </w:r>
        <w:r w:rsidRPr="0085376A">
          <w:rPr>
            <w:rFonts w:ascii="Segoe UI" w:eastAsia="宋体" w:hAnsi="Segoe UI" w:cs="Segoe UI"/>
            <w:kern w:val="0"/>
            <w:szCs w:val="21"/>
          </w:rPr>
          <w:t>集成了交叉编译器，并提供了相应的</w:t>
        </w:r>
        <w:r w:rsidRPr="0085376A">
          <w:rPr>
            <w:rFonts w:ascii="Segoe UI" w:eastAsia="宋体" w:hAnsi="Segoe UI" w:cs="Segoe UI"/>
            <w:kern w:val="0"/>
            <w:szCs w:val="21"/>
          </w:rPr>
          <w:t>mk</w:t>
        </w:r>
        <w:r w:rsidRPr="0085376A">
          <w:rPr>
            <w:rFonts w:ascii="Segoe UI" w:eastAsia="宋体" w:hAnsi="Segoe UI" w:cs="Segoe UI"/>
            <w:kern w:val="0"/>
            <w:szCs w:val="21"/>
          </w:rPr>
          <w:t>文件和隔离</w:t>
        </w:r>
        <w:r w:rsidRPr="0085376A">
          <w:rPr>
            <w:rFonts w:ascii="Segoe UI" w:eastAsia="宋体" w:hAnsi="Segoe UI" w:cs="Segoe UI"/>
            <w:kern w:val="0"/>
            <w:szCs w:val="21"/>
          </w:rPr>
          <w:t>cpu</w:t>
        </w:r>
        <w:r w:rsidRPr="0085376A">
          <w:rPr>
            <w:rFonts w:ascii="Segoe UI" w:eastAsia="宋体" w:hAnsi="Segoe UI" w:cs="Segoe UI"/>
            <w:kern w:val="0"/>
            <w:szCs w:val="21"/>
          </w:rPr>
          <w:t>、平台等的差异，开发人员只需简单</w:t>
        </w:r>
        <w:r w:rsidRPr="0085376A">
          <w:rPr>
            <w:rFonts w:ascii="Segoe UI" w:eastAsia="宋体" w:hAnsi="Segoe UI" w:cs="Segoe UI"/>
            <w:kern w:val="0"/>
            <w:szCs w:val="21"/>
          </w:rPr>
          <w:lastRenderedPageBreak/>
          <w:t>的修改</w:t>
        </w:r>
        <w:r w:rsidRPr="0085376A">
          <w:rPr>
            <w:rFonts w:ascii="Segoe UI" w:eastAsia="宋体" w:hAnsi="Segoe UI" w:cs="Segoe UI"/>
            <w:kern w:val="0"/>
            <w:szCs w:val="21"/>
          </w:rPr>
          <w:t>mk</w:t>
        </w:r>
        <w:r w:rsidRPr="0085376A">
          <w:rPr>
            <w:rFonts w:ascii="Segoe UI" w:eastAsia="宋体" w:hAnsi="Segoe UI" w:cs="Segoe UI"/>
            <w:kern w:val="0"/>
            <w:szCs w:val="21"/>
          </w:rPr>
          <w:t>文件就可以创建出</w:t>
        </w:r>
        <w:r w:rsidRPr="0085376A">
          <w:rPr>
            <w:rFonts w:ascii="Segoe UI" w:eastAsia="宋体" w:hAnsi="Segoe UI" w:cs="Segoe UI"/>
            <w:kern w:val="0"/>
            <w:szCs w:val="21"/>
          </w:rPr>
          <w:t>so</w:t>
        </w:r>
        <w:r w:rsidRPr="0085376A">
          <w:rPr>
            <w:rFonts w:ascii="Segoe UI" w:eastAsia="宋体" w:hAnsi="Segoe UI" w:cs="Segoe UI"/>
            <w:kern w:val="0"/>
            <w:szCs w:val="21"/>
          </w:rPr>
          <w:br/>
          <w:t xml:space="preserve">40 </w:t>
        </w:r>
        <w:r w:rsidRPr="0085376A">
          <w:rPr>
            <w:rFonts w:ascii="Segoe UI" w:eastAsia="宋体" w:hAnsi="Segoe UI" w:cs="Segoe UI"/>
            <w:kern w:val="0"/>
            <w:szCs w:val="21"/>
          </w:rPr>
          <w:t>描述一下</w:t>
        </w:r>
        <w:r w:rsidRPr="0085376A">
          <w:rPr>
            <w:rFonts w:ascii="Segoe UI" w:eastAsia="宋体" w:hAnsi="Segoe UI" w:cs="Segoe UI"/>
            <w:kern w:val="0"/>
            <w:szCs w:val="21"/>
          </w:rPr>
          <w:t>android</w:t>
        </w:r>
        <w:r w:rsidRPr="0085376A">
          <w:rPr>
            <w:rFonts w:ascii="Segoe UI" w:eastAsia="宋体" w:hAnsi="Segoe UI" w:cs="Segoe UI"/>
            <w:kern w:val="0"/>
            <w:szCs w:val="21"/>
          </w:rPr>
          <w:t>的系统架构</w:t>
        </w:r>
        <w:r w:rsidRPr="0085376A">
          <w:rPr>
            <w:rFonts w:ascii="Segoe UI" w:eastAsia="宋体" w:hAnsi="Segoe UI" w:cs="Segoe UI"/>
            <w:kern w:val="0"/>
            <w:szCs w:val="21"/>
          </w:rPr>
          <w:br/>
          <w:t>android</w:t>
        </w:r>
        <w:r w:rsidRPr="0085376A">
          <w:rPr>
            <w:rFonts w:ascii="Segoe UI" w:eastAsia="宋体" w:hAnsi="Segoe UI" w:cs="Segoe UI"/>
            <w:kern w:val="0"/>
            <w:szCs w:val="21"/>
          </w:rPr>
          <w:t>系统架构分从下往上为</w:t>
        </w:r>
        <w:r w:rsidRPr="0085376A">
          <w:rPr>
            <w:rFonts w:ascii="Segoe UI" w:eastAsia="宋体" w:hAnsi="Segoe UI" w:cs="Segoe UI"/>
            <w:kern w:val="0"/>
            <w:szCs w:val="21"/>
          </w:rPr>
          <w:t xml:space="preserve">linux </w:t>
        </w:r>
        <w:r w:rsidRPr="0085376A">
          <w:rPr>
            <w:rFonts w:ascii="Segoe UI" w:eastAsia="宋体" w:hAnsi="Segoe UI" w:cs="Segoe UI"/>
            <w:kern w:val="0"/>
            <w:szCs w:val="21"/>
          </w:rPr>
          <w:t>内核层、运行库、应用程序框架层、和应用程序层</w:t>
        </w:r>
        <w:r w:rsidRPr="0085376A">
          <w:rPr>
            <w:rFonts w:ascii="Segoe UI" w:eastAsia="宋体" w:hAnsi="Segoe UI" w:cs="Segoe UI"/>
            <w:kern w:val="0"/>
            <w:szCs w:val="21"/>
          </w:rPr>
          <w:br/>
          <w:t>linuxkernel</w:t>
        </w:r>
        <w:r w:rsidRPr="0085376A">
          <w:rPr>
            <w:rFonts w:ascii="Segoe UI" w:eastAsia="宋体" w:hAnsi="Segoe UI" w:cs="Segoe UI"/>
            <w:kern w:val="0"/>
            <w:szCs w:val="21"/>
          </w:rPr>
          <w:t>：负责硬件的驱动程序、网络、电源、系统安全以及内存管理等功能。</w:t>
        </w:r>
        <w:r w:rsidRPr="0085376A">
          <w:rPr>
            <w:rFonts w:ascii="Segoe UI" w:eastAsia="宋体" w:hAnsi="Segoe UI" w:cs="Segoe UI"/>
            <w:kern w:val="0"/>
            <w:szCs w:val="21"/>
          </w:rPr>
          <w:br/>
        </w:r>
        <w:r w:rsidRPr="0085376A">
          <w:rPr>
            <w:rFonts w:ascii="Segoe UI" w:eastAsia="宋体" w:hAnsi="Segoe UI" w:cs="Segoe UI"/>
            <w:kern w:val="0"/>
            <w:szCs w:val="21"/>
          </w:rPr>
          <w:br/>
          <w:t>libraries</w:t>
        </w:r>
        <w:r w:rsidRPr="0085376A">
          <w:rPr>
            <w:rFonts w:ascii="Segoe UI" w:eastAsia="宋体" w:hAnsi="Segoe UI" w:cs="Segoe UI"/>
            <w:kern w:val="0"/>
            <w:szCs w:val="21"/>
          </w:rPr>
          <w:t>和</w:t>
        </w:r>
        <w:r w:rsidRPr="0085376A">
          <w:rPr>
            <w:rFonts w:ascii="Segoe UI" w:eastAsia="宋体" w:hAnsi="Segoe UI" w:cs="Segoe UI"/>
            <w:kern w:val="0"/>
            <w:szCs w:val="21"/>
          </w:rPr>
          <w:t xml:space="preserve"> androidruntime</w:t>
        </w:r>
        <w:r w:rsidRPr="0085376A">
          <w:rPr>
            <w:rFonts w:ascii="Segoe UI" w:eastAsia="宋体" w:hAnsi="Segoe UI" w:cs="Segoe UI"/>
            <w:kern w:val="0"/>
            <w:szCs w:val="21"/>
          </w:rPr>
          <w:t>：</w:t>
        </w:r>
        <w:r w:rsidRPr="0085376A">
          <w:rPr>
            <w:rFonts w:ascii="Segoe UI" w:eastAsia="宋体" w:hAnsi="Segoe UI" w:cs="Segoe UI"/>
            <w:kern w:val="0"/>
            <w:szCs w:val="21"/>
          </w:rPr>
          <w:t>libraries</w:t>
        </w:r>
        <w:r w:rsidRPr="0085376A">
          <w:rPr>
            <w:rFonts w:ascii="Segoe UI" w:eastAsia="宋体" w:hAnsi="Segoe UI" w:cs="Segoe UI"/>
            <w:kern w:val="0"/>
            <w:szCs w:val="21"/>
          </w:rPr>
          <w:t>：即</w:t>
        </w:r>
        <w:r w:rsidRPr="0085376A">
          <w:rPr>
            <w:rFonts w:ascii="Segoe UI" w:eastAsia="宋体" w:hAnsi="Segoe UI" w:cs="Segoe UI"/>
            <w:kern w:val="0"/>
            <w:szCs w:val="21"/>
          </w:rPr>
          <w:t>c/c++</w:t>
        </w:r>
        <w:r w:rsidRPr="0085376A">
          <w:rPr>
            <w:rFonts w:ascii="Segoe UI" w:eastAsia="宋体" w:hAnsi="Segoe UI" w:cs="Segoe UI"/>
            <w:kern w:val="0"/>
            <w:szCs w:val="21"/>
          </w:rPr>
          <w:t>函数库部分，大多数都是开放源代码的函数库，例如</w:t>
        </w:r>
        <w:r w:rsidRPr="0085376A">
          <w:rPr>
            <w:rFonts w:ascii="Segoe UI" w:eastAsia="宋体" w:hAnsi="Segoe UI" w:cs="Segoe UI"/>
            <w:kern w:val="0"/>
            <w:szCs w:val="21"/>
          </w:rPr>
          <w:t>webkit</w:t>
        </w:r>
        <w:r w:rsidRPr="0085376A">
          <w:rPr>
            <w:rFonts w:ascii="Segoe UI" w:eastAsia="宋体" w:hAnsi="Segoe UI" w:cs="Segoe UI"/>
            <w:kern w:val="0"/>
            <w:szCs w:val="21"/>
          </w:rPr>
          <w:t>，该函数库负责</w:t>
        </w:r>
        <w:r w:rsidRPr="0085376A">
          <w:rPr>
            <w:rFonts w:ascii="Segoe UI" w:eastAsia="宋体" w:hAnsi="Segoe UI" w:cs="Segoe UI"/>
            <w:kern w:val="0"/>
            <w:szCs w:val="21"/>
          </w:rPr>
          <w:t xml:space="preserve"> android</w:t>
        </w:r>
        <w:r w:rsidRPr="0085376A">
          <w:rPr>
            <w:rFonts w:ascii="Segoe UI" w:eastAsia="宋体" w:hAnsi="Segoe UI" w:cs="Segoe UI"/>
            <w:kern w:val="0"/>
            <w:szCs w:val="21"/>
          </w:rPr>
          <w:t>网页浏览器的运行，例如标准的</w:t>
        </w:r>
        <w:r w:rsidRPr="0085376A">
          <w:rPr>
            <w:rFonts w:ascii="Segoe UI" w:eastAsia="宋体" w:hAnsi="Segoe UI" w:cs="Segoe UI"/>
            <w:kern w:val="0"/>
            <w:szCs w:val="21"/>
          </w:rPr>
          <w:t>c</w:t>
        </w:r>
        <w:r w:rsidRPr="0085376A">
          <w:rPr>
            <w:rFonts w:ascii="Segoe UI" w:eastAsia="宋体" w:hAnsi="Segoe UI" w:cs="Segoe UI"/>
            <w:kern w:val="0"/>
            <w:szCs w:val="21"/>
          </w:rPr>
          <w:t>函数库</w:t>
        </w:r>
        <w:r w:rsidRPr="0085376A">
          <w:rPr>
            <w:rFonts w:ascii="Segoe UI" w:eastAsia="宋体" w:hAnsi="Segoe UI" w:cs="Segoe UI"/>
            <w:kern w:val="0"/>
            <w:szCs w:val="21"/>
          </w:rPr>
          <w:t>libc</w:t>
        </w:r>
        <w:r w:rsidRPr="0085376A">
          <w:rPr>
            <w:rFonts w:ascii="Segoe UI" w:eastAsia="宋体" w:hAnsi="Segoe UI" w:cs="Segoe UI"/>
            <w:kern w:val="0"/>
            <w:szCs w:val="21"/>
          </w:rPr>
          <w:t>、</w:t>
        </w:r>
        <w:r w:rsidRPr="0085376A">
          <w:rPr>
            <w:rFonts w:ascii="Segoe UI" w:eastAsia="宋体" w:hAnsi="Segoe UI" w:cs="Segoe UI"/>
            <w:kern w:val="0"/>
            <w:szCs w:val="21"/>
          </w:rPr>
          <w:t>openssl</w:t>
        </w:r>
        <w:r w:rsidRPr="0085376A">
          <w:rPr>
            <w:rFonts w:ascii="Segoe UI" w:eastAsia="宋体" w:hAnsi="Segoe UI" w:cs="Segoe UI"/>
            <w:kern w:val="0"/>
            <w:szCs w:val="21"/>
          </w:rPr>
          <w:t>、</w:t>
        </w:r>
        <w:r w:rsidRPr="0085376A">
          <w:rPr>
            <w:rFonts w:ascii="Segoe UI" w:eastAsia="宋体" w:hAnsi="Segoe UI" w:cs="Segoe UI"/>
            <w:kern w:val="0"/>
            <w:szCs w:val="21"/>
          </w:rPr>
          <w:t>sqlite</w:t>
        </w:r>
        <w:r w:rsidRPr="0085376A">
          <w:rPr>
            <w:rFonts w:ascii="Segoe UI" w:eastAsia="宋体" w:hAnsi="Segoe UI" w:cs="Segoe UI"/>
            <w:kern w:val="0"/>
            <w:szCs w:val="21"/>
          </w:rPr>
          <w:t>等，当然也包括支持游戏开发</w:t>
        </w:r>
        <w:r w:rsidRPr="0085376A">
          <w:rPr>
            <w:rFonts w:ascii="Segoe UI" w:eastAsia="宋体" w:hAnsi="Segoe UI" w:cs="Segoe UI"/>
            <w:kern w:val="0"/>
            <w:szCs w:val="21"/>
          </w:rPr>
          <w:t>2dsgl</w:t>
        </w:r>
        <w:r w:rsidRPr="0085376A">
          <w:rPr>
            <w:rFonts w:ascii="Segoe UI" w:eastAsia="宋体" w:hAnsi="Segoe UI" w:cs="Segoe UI"/>
            <w:kern w:val="0"/>
            <w:szCs w:val="21"/>
          </w:rPr>
          <w:t>和</w:t>
        </w:r>
        <w:r w:rsidRPr="0085376A">
          <w:rPr>
            <w:rFonts w:ascii="Segoe UI" w:eastAsia="宋体" w:hAnsi="Segoe UI" w:cs="Segoe UI"/>
            <w:kern w:val="0"/>
            <w:szCs w:val="21"/>
          </w:rPr>
          <w:t xml:space="preserve"> 3dopengles</w:t>
        </w:r>
        <w:r w:rsidRPr="0085376A">
          <w:rPr>
            <w:rFonts w:ascii="Segoe UI" w:eastAsia="宋体" w:hAnsi="Segoe UI" w:cs="Segoe UI"/>
            <w:kern w:val="0"/>
            <w:szCs w:val="21"/>
          </w:rPr>
          <w:t>，在多媒体方面有</w:t>
        </w:r>
        <w:r w:rsidRPr="0085376A">
          <w:rPr>
            <w:rFonts w:ascii="Segoe UI" w:eastAsia="宋体" w:hAnsi="Segoe UI" w:cs="Segoe UI"/>
            <w:kern w:val="0"/>
            <w:szCs w:val="21"/>
          </w:rPr>
          <w:t>mediaframework</w:t>
        </w:r>
        <w:r w:rsidRPr="0085376A">
          <w:rPr>
            <w:rFonts w:ascii="Segoe UI" w:eastAsia="宋体" w:hAnsi="Segoe UI" w:cs="Segoe UI"/>
            <w:kern w:val="0"/>
            <w:szCs w:val="21"/>
          </w:rPr>
          <w:t>框架来支持各种影音和图形文件的播放与显示，例如</w:t>
        </w:r>
        <w:r w:rsidRPr="0085376A">
          <w:rPr>
            <w:rFonts w:ascii="Segoe UI" w:eastAsia="宋体" w:hAnsi="Segoe UI" w:cs="Segoe UI"/>
            <w:kern w:val="0"/>
            <w:szCs w:val="21"/>
          </w:rPr>
          <w:t>mpeg4</w:t>
        </w:r>
        <w:r w:rsidRPr="0085376A">
          <w:rPr>
            <w:rFonts w:ascii="Segoe UI" w:eastAsia="宋体" w:hAnsi="Segoe UI" w:cs="Segoe UI"/>
            <w:kern w:val="0"/>
            <w:szCs w:val="21"/>
          </w:rPr>
          <w:t>、</w:t>
        </w:r>
        <w:r w:rsidRPr="0085376A">
          <w:rPr>
            <w:rFonts w:ascii="Segoe UI" w:eastAsia="宋体" w:hAnsi="Segoe UI" w:cs="Segoe UI"/>
            <w:kern w:val="0"/>
            <w:szCs w:val="21"/>
          </w:rPr>
          <w:t>h.264</w:t>
        </w:r>
        <w:r w:rsidRPr="0085376A">
          <w:rPr>
            <w:rFonts w:ascii="Segoe UI" w:eastAsia="宋体" w:hAnsi="Segoe UI" w:cs="Segoe UI"/>
            <w:kern w:val="0"/>
            <w:szCs w:val="21"/>
          </w:rPr>
          <w:t>、</w:t>
        </w:r>
        <w:r w:rsidRPr="0085376A">
          <w:rPr>
            <w:rFonts w:ascii="Segoe UI" w:eastAsia="宋体" w:hAnsi="Segoe UI" w:cs="Segoe UI"/>
            <w:kern w:val="0"/>
            <w:szCs w:val="21"/>
          </w:rPr>
          <w:t>mp3</w:t>
        </w:r>
        <w:r w:rsidRPr="0085376A">
          <w:rPr>
            <w:rFonts w:ascii="Segoe UI" w:eastAsia="宋体" w:hAnsi="Segoe UI" w:cs="Segoe UI"/>
            <w:kern w:val="0"/>
            <w:szCs w:val="21"/>
          </w:rPr>
          <w:t>、</w:t>
        </w:r>
        <w:r w:rsidRPr="0085376A">
          <w:rPr>
            <w:rFonts w:ascii="Segoe UI" w:eastAsia="宋体" w:hAnsi="Segoe UI" w:cs="Segoe UI"/>
            <w:kern w:val="0"/>
            <w:szCs w:val="21"/>
          </w:rPr>
          <w:t xml:space="preserve"> aac</w:t>
        </w:r>
        <w:r w:rsidRPr="0085376A">
          <w:rPr>
            <w:rFonts w:ascii="Segoe UI" w:eastAsia="宋体" w:hAnsi="Segoe UI" w:cs="Segoe UI"/>
            <w:kern w:val="0"/>
            <w:szCs w:val="21"/>
          </w:rPr>
          <w:t>、</w:t>
        </w:r>
        <w:r w:rsidRPr="0085376A">
          <w:rPr>
            <w:rFonts w:ascii="Segoe UI" w:eastAsia="宋体" w:hAnsi="Segoe UI" w:cs="Segoe UI"/>
            <w:kern w:val="0"/>
            <w:szCs w:val="21"/>
          </w:rPr>
          <w:t>amr</w:t>
        </w:r>
        <w:r w:rsidRPr="0085376A">
          <w:rPr>
            <w:rFonts w:ascii="Segoe UI" w:eastAsia="宋体" w:hAnsi="Segoe UI" w:cs="Segoe UI"/>
            <w:kern w:val="0"/>
            <w:szCs w:val="21"/>
          </w:rPr>
          <w:t>、</w:t>
        </w:r>
        <w:r w:rsidRPr="0085376A">
          <w:rPr>
            <w:rFonts w:ascii="Segoe UI" w:eastAsia="宋体" w:hAnsi="Segoe UI" w:cs="Segoe UI"/>
            <w:kern w:val="0"/>
            <w:szCs w:val="21"/>
          </w:rPr>
          <w:t>jpg</w:t>
        </w:r>
        <w:r w:rsidRPr="0085376A">
          <w:rPr>
            <w:rFonts w:ascii="Segoe UI" w:eastAsia="宋体" w:hAnsi="Segoe UI" w:cs="Segoe UI"/>
            <w:kern w:val="0"/>
            <w:szCs w:val="21"/>
          </w:rPr>
          <w:t>和</w:t>
        </w:r>
        <w:r w:rsidRPr="0085376A">
          <w:rPr>
            <w:rFonts w:ascii="Segoe UI" w:eastAsia="宋体" w:hAnsi="Segoe UI" w:cs="Segoe UI"/>
            <w:kern w:val="0"/>
            <w:szCs w:val="21"/>
          </w:rPr>
          <w:t>png</w:t>
        </w:r>
        <w:r w:rsidRPr="0085376A">
          <w:rPr>
            <w:rFonts w:ascii="Segoe UI" w:eastAsia="宋体" w:hAnsi="Segoe UI" w:cs="Segoe UI"/>
            <w:kern w:val="0"/>
            <w:szCs w:val="21"/>
          </w:rPr>
          <w:t>等众多的多媒体文件格式。</w:t>
        </w:r>
        <w:r w:rsidRPr="0085376A">
          <w:rPr>
            <w:rFonts w:ascii="Segoe UI" w:eastAsia="宋体" w:hAnsi="Segoe UI" w:cs="Segoe UI"/>
            <w:kern w:val="0"/>
            <w:szCs w:val="21"/>
          </w:rPr>
          <w:t>android</w:t>
        </w:r>
        <w:r w:rsidRPr="0085376A">
          <w:rPr>
            <w:rFonts w:ascii="Segoe UI" w:eastAsia="宋体" w:hAnsi="Segoe UI" w:cs="Segoe UI"/>
            <w:kern w:val="0"/>
            <w:szCs w:val="21"/>
          </w:rPr>
          <w:t>的</w:t>
        </w:r>
        <w:r w:rsidRPr="0085376A">
          <w:rPr>
            <w:rFonts w:ascii="Segoe UI" w:eastAsia="宋体" w:hAnsi="Segoe UI" w:cs="Segoe UI"/>
            <w:kern w:val="0"/>
            <w:szCs w:val="21"/>
          </w:rPr>
          <w:t>runtime</w:t>
        </w:r>
        <w:r w:rsidRPr="0085376A">
          <w:rPr>
            <w:rFonts w:ascii="Segoe UI" w:eastAsia="宋体" w:hAnsi="Segoe UI" w:cs="Segoe UI"/>
            <w:kern w:val="0"/>
            <w:szCs w:val="21"/>
          </w:rPr>
          <w:t>负责解释和执行生成的</w:t>
        </w:r>
        <w:r w:rsidRPr="0085376A">
          <w:rPr>
            <w:rFonts w:ascii="Segoe UI" w:eastAsia="宋体" w:hAnsi="Segoe UI" w:cs="Segoe UI"/>
            <w:kern w:val="0"/>
            <w:szCs w:val="21"/>
          </w:rPr>
          <w:t>dalvik</w:t>
        </w:r>
        <w:r w:rsidRPr="0085376A">
          <w:rPr>
            <w:rFonts w:ascii="Segoe UI" w:eastAsia="宋体" w:hAnsi="Segoe UI" w:cs="Segoe UI"/>
            <w:kern w:val="0"/>
            <w:szCs w:val="21"/>
          </w:rPr>
          <w:t>格式的字节码。</w:t>
        </w:r>
        <w:r w:rsidRPr="0085376A">
          <w:rPr>
            <w:rFonts w:ascii="Segoe UI" w:eastAsia="宋体" w:hAnsi="Segoe UI" w:cs="Segoe UI"/>
            <w:kern w:val="0"/>
            <w:szCs w:val="21"/>
          </w:rPr>
          <w:br/>
        </w:r>
        <w:r w:rsidRPr="0085376A">
          <w:rPr>
            <w:rFonts w:ascii="Segoe UI" w:eastAsia="宋体" w:hAnsi="Segoe UI" w:cs="Segoe UI"/>
            <w:kern w:val="0"/>
            <w:szCs w:val="21"/>
          </w:rPr>
          <w:br/>
          <w:t>applicationframework</w:t>
        </w:r>
        <w:r w:rsidRPr="0085376A">
          <w:rPr>
            <w:rFonts w:ascii="Segoe UI" w:eastAsia="宋体" w:hAnsi="Segoe UI" w:cs="Segoe UI"/>
            <w:kern w:val="0"/>
            <w:szCs w:val="21"/>
          </w:rPr>
          <w:t>（应用软件架构），</w:t>
        </w:r>
        <w:r w:rsidRPr="0085376A">
          <w:rPr>
            <w:rFonts w:ascii="Segoe UI" w:eastAsia="宋体" w:hAnsi="Segoe UI" w:cs="Segoe UI"/>
            <w:kern w:val="0"/>
            <w:szCs w:val="21"/>
          </w:rPr>
          <w:t>java</w:t>
        </w:r>
        <w:r w:rsidRPr="0085376A">
          <w:rPr>
            <w:rFonts w:ascii="Segoe UI" w:eastAsia="宋体" w:hAnsi="Segoe UI" w:cs="Segoe UI"/>
            <w:kern w:val="0"/>
            <w:szCs w:val="21"/>
          </w:rPr>
          <w:t>应用程序开发人员主要是使用该层封装好的</w:t>
        </w:r>
        <w:r w:rsidRPr="0085376A">
          <w:rPr>
            <w:rFonts w:ascii="Segoe UI" w:eastAsia="宋体" w:hAnsi="Segoe UI" w:cs="Segoe UI"/>
            <w:kern w:val="0"/>
            <w:szCs w:val="21"/>
          </w:rPr>
          <w:t>api</w:t>
        </w:r>
        <w:r w:rsidRPr="0085376A">
          <w:rPr>
            <w:rFonts w:ascii="Segoe UI" w:eastAsia="宋体" w:hAnsi="Segoe UI" w:cs="Segoe UI"/>
            <w:kern w:val="0"/>
            <w:szCs w:val="21"/>
          </w:rPr>
          <w:t>进行快速开发。</w:t>
        </w:r>
        <w:r w:rsidRPr="0085376A">
          <w:rPr>
            <w:rFonts w:ascii="Segoe UI" w:eastAsia="宋体" w:hAnsi="Segoe UI" w:cs="Segoe UI"/>
            <w:kern w:val="0"/>
            <w:szCs w:val="21"/>
          </w:rPr>
          <w:br/>
        </w:r>
        <w:r w:rsidRPr="0085376A">
          <w:rPr>
            <w:rFonts w:ascii="Segoe UI" w:eastAsia="宋体" w:hAnsi="Segoe UI" w:cs="Segoe UI"/>
            <w:kern w:val="0"/>
            <w:szCs w:val="21"/>
          </w:rPr>
          <w:br/>
          <w:t>applications:</w:t>
        </w:r>
        <w:r w:rsidRPr="0085376A">
          <w:rPr>
            <w:rFonts w:ascii="Segoe UI" w:eastAsia="宋体" w:hAnsi="Segoe UI" w:cs="Segoe UI"/>
            <w:kern w:val="0"/>
            <w:szCs w:val="21"/>
          </w:rPr>
          <w:t>该层是</w:t>
        </w:r>
        <w:r w:rsidRPr="0085376A">
          <w:rPr>
            <w:rFonts w:ascii="Segoe UI" w:eastAsia="宋体" w:hAnsi="Segoe UI" w:cs="Segoe UI"/>
            <w:kern w:val="0"/>
            <w:szCs w:val="21"/>
          </w:rPr>
          <w:t>java</w:t>
        </w:r>
        <w:r w:rsidRPr="0085376A">
          <w:rPr>
            <w:rFonts w:ascii="Segoe UI" w:eastAsia="宋体" w:hAnsi="Segoe UI" w:cs="Segoe UI"/>
            <w:kern w:val="0"/>
            <w:szCs w:val="21"/>
          </w:rPr>
          <w:t>的应用程序层，</w:t>
        </w:r>
        <w:r w:rsidRPr="0085376A">
          <w:rPr>
            <w:rFonts w:ascii="Segoe UI" w:eastAsia="宋体" w:hAnsi="Segoe UI" w:cs="Segoe UI"/>
            <w:kern w:val="0"/>
            <w:szCs w:val="21"/>
          </w:rPr>
          <w:t>android</w:t>
        </w:r>
        <w:r w:rsidRPr="0085376A">
          <w:rPr>
            <w:rFonts w:ascii="Segoe UI" w:eastAsia="宋体" w:hAnsi="Segoe UI" w:cs="Segoe UI"/>
            <w:kern w:val="0"/>
            <w:szCs w:val="21"/>
          </w:rPr>
          <w:t>内置的</w:t>
        </w:r>
        <w:r w:rsidRPr="0085376A">
          <w:rPr>
            <w:rFonts w:ascii="Segoe UI" w:eastAsia="宋体" w:hAnsi="Segoe UI" w:cs="Segoe UI"/>
            <w:kern w:val="0"/>
            <w:szCs w:val="21"/>
          </w:rPr>
          <w:t>googlemaps</w:t>
        </w:r>
        <w:r w:rsidRPr="0085376A">
          <w:rPr>
            <w:rFonts w:ascii="Segoe UI" w:eastAsia="宋体" w:hAnsi="Segoe UI" w:cs="Segoe UI"/>
            <w:kern w:val="0"/>
            <w:szCs w:val="21"/>
          </w:rPr>
          <w:t>、</w:t>
        </w:r>
        <w:r w:rsidRPr="0085376A">
          <w:rPr>
            <w:rFonts w:ascii="Segoe UI" w:eastAsia="宋体" w:hAnsi="Segoe UI" w:cs="Segoe UI"/>
            <w:kern w:val="0"/>
            <w:szCs w:val="21"/>
          </w:rPr>
          <w:t>e-mail</w:t>
        </w:r>
        <w:r w:rsidRPr="0085376A">
          <w:rPr>
            <w:rFonts w:ascii="Segoe UI" w:eastAsia="宋体" w:hAnsi="Segoe UI" w:cs="Segoe UI"/>
            <w:kern w:val="0"/>
            <w:szCs w:val="21"/>
          </w:rPr>
          <w:t>、即时通信工具、浏览器、</w:t>
        </w:r>
        <w:r w:rsidRPr="0085376A">
          <w:rPr>
            <w:rFonts w:ascii="Segoe UI" w:eastAsia="宋体" w:hAnsi="Segoe UI" w:cs="Segoe UI"/>
            <w:kern w:val="0"/>
            <w:szCs w:val="21"/>
          </w:rPr>
          <w:t>mp3</w:t>
        </w:r>
        <w:r w:rsidRPr="0085376A">
          <w:rPr>
            <w:rFonts w:ascii="Segoe UI" w:eastAsia="宋体" w:hAnsi="Segoe UI" w:cs="Segoe UI"/>
            <w:kern w:val="0"/>
            <w:szCs w:val="21"/>
          </w:rPr>
          <w:t>播放</w:t>
        </w:r>
        <w:r w:rsidRPr="0085376A">
          <w:rPr>
            <w:rFonts w:ascii="Segoe UI" w:eastAsia="宋体" w:hAnsi="Segoe UI" w:cs="Segoe UI"/>
            <w:kern w:val="0"/>
            <w:szCs w:val="21"/>
          </w:rPr>
          <w:t xml:space="preserve"> </w:t>
        </w:r>
        <w:r w:rsidRPr="0085376A">
          <w:rPr>
            <w:rFonts w:ascii="Segoe UI" w:eastAsia="宋体" w:hAnsi="Segoe UI" w:cs="Segoe UI"/>
            <w:kern w:val="0"/>
            <w:szCs w:val="21"/>
          </w:rPr>
          <w:t>器等处于该层，</w:t>
        </w:r>
        <w:r w:rsidRPr="0085376A">
          <w:rPr>
            <w:rFonts w:ascii="Segoe UI" w:eastAsia="宋体" w:hAnsi="Segoe UI" w:cs="Segoe UI"/>
            <w:kern w:val="0"/>
            <w:szCs w:val="21"/>
          </w:rPr>
          <w:t>java</w:t>
        </w:r>
        <w:r w:rsidRPr="0085376A">
          <w:rPr>
            <w:rFonts w:ascii="Segoe UI" w:eastAsia="宋体" w:hAnsi="Segoe UI" w:cs="Segoe UI"/>
            <w:kern w:val="0"/>
            <w:szCs w:val="21"/>
          </w:rPr>
          <w:t>开发人员开发的程序也处于该层，而且和内置的应用程序具有平等的位置，可以调用内置的应用程序，也可以替换内置的应用程序。</w:t>
        </w:r>
        <w:r w:rsidRPr="0085376A">
          <w:rPr>
            <w:rFonts w:ascii="Segoe UI" w:eastAsia="宋体" w:hAnsi="Segoe UI" w:cs="Segoe UI"/>
            <w:kern w:val="0"/>
            <w:szCs w:val="21"/>
          </w:rPr>
          <w:br/>
        </w:r>
        <w:r w:rsidRPr="0085376A">
          <w:rPr>
            <w:rFonts w:ascii="Segoe UI" w:eastAsia="宋体" w:hAnsi="Segoe UI" w:cs="Segoe UI"/>
            <w:kern w:val="0"/>
            <w:szCs w:val="21"/>
          </w:rPr>
          <w:br/>
        </w:r>
        <w:r w:rsidRPr="0085376A">
          <w:rPr>
            <w:rFonts w:ascii="Segoe UI" w:eastAsia="宋体" w:hAnsi="Segoe UI" w:cs="Segoe UI"/>
            <w:kern w:val="0"/>
            <w:szCs w:val="21"/>
          </w:rPr>
          <w:t>上面的四个层次，下层为上层服务，上层需要下层的支持，调用下层的服务，这种严格分层的方式带来的极大的稳定性、灵活性和可扩展性，使得不同层的开发人员可以按照规范专心特定层的开发。</w:t>
        </w:r>
        <w:r w:rsidRPr="0085376A">
          <w:rPr>
            <w:rFonts w:ascii="Segoe UI" w:eastAsia="宋体" w:hAnsi="Segoe UI" w:cs="Segoe UI"/>
            <w:kern w:val="0"/>
            <w:szCs w:val="21"/>
          </w:rPr>
          <w:br/>
        </w:r>
        <w:r w:rsidRPr="0085376A">
          <w:rPr>
            <w:rFonts w:ascii="Segoe UI" w:eastAsia="宋体" w:hAnsi="Segoe UI" w:cs="Segoe UI"/>
            <w:kern w:val="0"/>
            <w:szCs w:val="21"/>
          </w:rPr>
          <w:br/>
          <w:t>android</w:t>
        </w:r>
        <w:r w:rsidRPr="0085376A">
          <w:rPr>
            <w:rFonts w:ascii="Segoe UI" w:eastAsia="宋体" w:hAnsi="Segoe UI" w:cs="Segoe UI"/>
            <w:kern w:val="0"/>
            <w:szCs w:val="21"/>
          </w:rPr>
          <w:t>应用程序使用框架的</w:t>
        </w:r>
        <w:r w:rsidRPr="0085376A">
          <w:rPr>
            <w:rFonts w:ascii="Segoe UI" w:eastAsia="宋体" w:hAnsi="Segoe UI" w:cs="Segoe UI"/>
            <w:kern w:val="0"/>
            <w:szCs w:val="21"/>
          </w:rPr>
          <w:t>api</w:t>
        </w:r>
        <w:r w:rsidRPr="0085376A">
          <w:rPr>
            <w:rFonts w:ascii="Segoe UI" w:eastAsia="宋体" w:hAnsi="Segoe UI" w:cs="Segoe UI"/>
            <w:kern w:val="0"/>
            <w:szCs w:val="21"/>
          </w:rPr>
          <w:t>并在框架下运行，这就带来了程序开发的高度一致性，另一方面也告诉我们，要想写出优质高效的程序就必须对整个</w:t>
        </w:r>
        <w:r w:rsidRPr="0085376A">
          <w:rPr>
            <w:rFonts w:ascii="Segoe UI" w:eastAsia="宋体" w:hAnsi="Segoe UI" w:cs="Segoe UI"/>
            <w:kern w:val="0"/>
            <w:szCs w:val="21"/>
          </w:rPr>
          <w:t xml:space="preserve"> applicationframework</w:t>
        </w:r>
        <w:r w:rsidRPr="0085376A">
          <w:rPr>
            <w:rFonts w:ascii="Segoe UI" w:eastAsia="宋体" w:hAnsi="Segoe UI" w:cs="Segoe UI"/>
            <w:kern w:val="0"/>
            <w:szCs w:val="21"/>
          </w:rPr>
          <w:t>进行非常深入的理解。精通</w:t>
        </w:r>
        <w:r w:rsidRPr="0085376A">
          <w:rPr>
            <w:rFonts w:ascii="Segoe UI" w:eastAsia="宋体" w:hAnsi="Segoe UI" w:cs="Segoe UI"/>
            <w:kern w:val="0"/>
            <w:szCs w:val="21"/>
          </w:rPr>
          <w:t>applicationframework</w:t>
        </w:r>
        <w:r w:rsidRPr="0085376A">
          <w:rPr>
            <w:rFonts w:ascii="Segoe UI" w:eastAsia="宋体" w:hAnsi="Segoe UI" w:cs="Segoe UI"/>
            <w:kern w:val="0"/>
            <w:szCs w:val="21"/>
          </w:rPr>
          <w:t>，你就可以真正的理解</w:t>
        </w:r>
        <w:r w:rsidRPr="0085376A">
          <w:rPr>
            <w:rFonts w:ascii="Segoe UI" w:eastAsia="宋体" w:hAnsi="Segoe UI" w:cs="Segoe UI"/>
            <w:kern w:val="0"/>
            <w:szCs w:val="21"/>
          </w:rPr>
          <w:t>android</w:t>
        </w:r>
        <w:r w:rsidRPr="0085376A">
          <w:rPr>
            <w:rFonts w:ascii="Segoe UI" w:eastAsia="宋体" w:hAnsi="Segoe UI" w:cs="Segoe UI"/>
            <w:kern w:val="0"/>
            <w:szCs w:val="21"/>
          </w:rPr>
          <w:t>的设计</w:t>
        </w:r>
        <w:r w:rsidRPr="0085376A">
          <w:rPr>
            <w:rFonts w:ascii="Segoe UI" w:eastAsia="宋体" w:hAnsi="Segoe UI" w:cs="Segoe UI"/>
            <w:kern w:val="0"/>
            <w:szCs w:val="21"/>
          </w:rPr>
          <w:t xml:space="preserve"> </w:t>
        </w:r>
        <w:r w:rsidRPr="0085376A">
          <w:rPr>
            <w:rFonts w:ascii="Segoe UI" w:eastAsia="宋体" w:hAnsi="Segoe UI" w:cs="Segoe UI"/>
            <w:kern w:val="0"/>
            <w:szCs w:val="21"/>
          </w:rPr>
          <w:t>和运行机制，也就更能够驾驭整个应用层的开发。</w:t>
        </w:r>
      </w:ins>
    </w:p>
    <w:p w:rsidR="00896C3F" w:rsidRPr="0085376A" w:rsidRDefault="00896C3F">
      <w:pPr>
        <w:rPr>
          <w:rFonts w:hint="eastAsia"/>
        </w:rPr>
      </w:pPr>
    </w:p>
    <w:sectPr w:rsidR="00896C3F" w:rsidRPr="0085376A" w:rsidSect="0085376A">
      <w:footerReference w:type="default" r:id="rId8"/>
      <w:pgSz w:w="11906" w:h="16838"/>
      <w:pgMar w:top="1440" w:right="1416"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76A" w:rsidRDefault="0085376A" w:rsidP="0085376A">
      <w:r>
        <w:separator/>
      </w:r>
    </w:p>
  </w:endnote>
  <w:endnote w:type="continuationSeparator" w:id="0">
    <w:p w:rsidR="0085376A" w:rsidRDefault="0085376A" w:rsidP="00853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44533"/>
      <w:docPartObj>
        <w:docPartGallery w:val="Page Numbers (Bottom of Page)"/>
        <w:docPartUnique/>
      </w:docPartObj>
    </w:sdtPr>
    <w:sdtContent>
      <w:p w:rsidR="0085376A" w:rsidRDefault="0085376A">
        <w:pPr>
          <w:pStyle w:val="a6"/>
          <w:jc w:val="right"/>
        </w:pPr>
        <w:r>
          <w:fldChar w:fldCharType="begin"/>
        </w:r>
        <w:r>
          <w:instrText>PAGE   \* MERGEFORMAT</w:instrText>
        </w:r>
        <w:r>
          <w:fldChar w:fldCharType="separate"/>
        </w:r>
        <w:r w:rsidRPr="0085376A">
          <w:rPr>
            <w:noProof/>
            <w:lang w:val="zh-CN"/>
          </w:rPr>
          <w:t>1</w:t>
        </w:r>
        <w:r>
          <w:fldChar w:fldCharType="end"/>
        </w:r>
      </w:p>
    </w:sdtContent>
  </w:sdt>
  <w:p w:rsidR="0085376A" w:rsidRDefault="0085376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76A" w:rsidRDefault="0085376A" w:rsidP="0085376A">
      <w:r>
        <w:separator/>
      </w:r>
    </w:p>
  </w:footnote>
  <w:footnote w:type="continuationSeparator" w:id="0">
    <w:p w:rsidR="0085376A" w:rsidRDefault="0085376A" w:rsidP="008537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C3F"/>
    <w:rsid w:val="0085376A"/>
    <w:rsid w:val="00896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box">
    <w:name w:val="sbox"/>
    <w:basedOn w:val="a"/>
    <w:rsid w:val="0085376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85376A"/>
    <w:rPr>
      <w:color w:val="0000FF"/>
      <w:u w:val="single"/>
    </w:rPr>
  </w:style>
  <w:style w:type="character" w:customStyle="1" w:styleId="apple-converted-space">
    <w:name w:val="apple-converted-space"/>
    <w:basedOn w:val="a0"/>
    <w:rsid w:val="0085376A"/>
  </w:style>
  <w:style w:type="paragraph" w:styleId="a4">
    <w:name w:val="Balloon Text"/>
    <w:basedOn w:val="a"/>
    <w:link w:val="Char"/>
    <w:uiPriority w:val="99"/>
    <w:semiHidden/>
    <w:unhideWhenUsed/>
    <w:rsid w:val="0085376A"/>
    <w:rPr>
      <w:sz w:val="18"/>
      <w:szCs w:val="18"/>
    </w:rPr>
  </w:style>
  <w:style w:type="character" w:customStyle="1" w:styleId="Char">
    <w:name w:val="批注框文本 Char"/>
    <w:basedOn w:val="a0"/>
    <w:link w:val="a4"/>
    <w:uiPriority w:val="99"/>
    <w:semiHidden/>
    <w:rsid w:val="0085376A"/>
    <w:rPr>
      <w:sz w:val="18"/>
      <w:szCs w:val="18"/>
    </w:rPr>
  </w:style>
  <w:style w:type="paragraph" w:styleId="a5">
    <w:name w:val="header"/>
    <w:basedOn w:val="a"/>
    <w:link w:val="Char0"/>
    <w:uiPriority w:val="99"/>
    <w:unhideWhenUsed/>
    <w:rsid w:val="008537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5376A"/>
    <w:rPr>
      <w:sz w:val="18"/>
      <w:szCs w:val="18"/>
    </w:rPr>
  </w:style>
  <w:style w:type="paragraph" w:styleId="a6">
    <w:name w:val="footer"/>
    <w:basedOn w:val="a"/>
    <w:link w:val="Char1"/>
    <w:uiPriority w:val="99"/>
    <w:unhideWhenUsed/>
    <w:rsid w:val="0085376A"/>
    <w:pPr>
      <w:tabs>
        <w:tab w:val="center" w:pos="4153"/>
        <w:tab w:val="right" w:pos="8306"/>
      </w:tabs>
      <w:snapToGrid w:val="0"/>
      <w:jc w:val="left"/>
    </w:pPr>
    <w:rPr>
      <w:sz w:val="18"/>
      <w:szCs w:val="18"/>
    </w:rPr>
  </w:style>
  <w:style w:type="character" w:customStyle="1" w:styleId="Char1">
    <w:name w:val="页脚 Char"/>
    <w:basedOn w:val="a0"/>
    <w:link w:val="a6"/>
    <w:uiPriority w:val="99"/>
    <w:rsid w:val="0085376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box">
    <w:name w:val="sbox"/>
    <w:basedOn w:val="a"/>
    <w:rsid w:val="0085376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85376A"/>
    <w:rPr>
      <w:color w:val="0000FF"/>
      <w:u w:val="single"/>
    </w:rPr>
  </w:style>
  <w:style w:type="character" w:customStyle="1" w:styleId="apple-converted-space">
    <w:name w:val="apple-converted-space"/>
    <w:basedOn w:val="a0"/>
    <w:rsid w:val="0085376A"/>
  </w:style>
  <w:style w:type="paragraph" w:styleId="a4">
    <w:name w:val="Balloon Text"/>
    <w:basedOn w:val="a"/>
    <w:link w:val="Char"/>
    <w:uiPriority w:val="99"/>
    <w:semiHidden/>
    <w:unhideWhenUsed/>
    <w:rsid w:val="0085376A"/>
    <w:rPr>
      <w:sz w:val="18"/>
      <w:szCs w:val="18"/>
    </w:rPr>
  </w:style>
  <w:style w:type="character" w:customStyle="1" w:styleId="Char">
    <w:name w:val="批注框文本 Char"/>
    <w:basedOn w:val="a0"/>
    <w:link w:val="a4"/>
    <w:uiPriority w:val="99"/>
    <w:semiHidden/>
    <w:rsid w:val="0085376A"/>
    <w:rPr>
      <w:sz w:val="18"/>
      <w:szCs w:val="18"/>
    </w:rPr>
  </w:style>
  <w:style w:type="paragraph" w:styleId="a5">
    <w:name w:val="header"/>
    <w:basedOn w:val="a"/>
    <w:link w:val="Char0"/>
    <w:uiPriority w:val="99"/>
    <w:unhideWhenUsed/>
    <w:rsid w:val="008537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5376A"/>
    <w:rPr>
      <w:sz w:val="18"/>
      <w:szCs w:val="18"/>
    </w:rPr>
  </w:style>
  <w:style w:type="paragraph" w:styleId="a6">
    <w:name w:val="footer"/>
    <w:basedOn w:val="a"/>
    <w:link w:val="Char1"/>
    <w:uiPriority w:val="99"/>
    <w:unhideWhenUsed/>
    <w:rsid w:val="0085376A"/>
    <w:pPr>
      <w:tabs>
        <w:tab w:val="center" w:pos="4153"/>
        <w:tab w:val="right" w:pos="8306"/>
      </w:tabs>
      <w:snapToGrid w:val="0"/>
      <w:jc w:val="left"/>
    </w:pPr>
    <w:rPr>
      <w:sz w:val="18"/>
      <w:szCs w:val="18"/>
    </w:rPr>
  </w:style>
  <w:style w:type="character" w:customStyle="1" w:styleId="Char1">
    <w:name w:val="页脚 Char"/>
    <w:basedOn w:val="a0"/>
    <w:link w:val="a6"/>
    <w:uiPriority w:val="99"/>
    <w:rsid w:val="008537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156922">
      <w:bodyDiv w:val="1"/>
      <w:marLeft w:val="0"/>
      <w:marRight w:val="0"/>
      <w:marTop w:val="0"/>
      <w:marBottom w:val="0"/>
      <w:divBdr>
        <w:top w:val="none" w:sz="0" w:space="0" w:color="auto"/>
        <w:left w:val="none" w:sz="0" w:space="0" w:color="auto"/>
        <w:bottom w:val="none" w:sz="0" w:space="0" w:color="auto"/>
        <w:right w:val="none" w:sz="0" w:space="0" w:color="auto"/>
      </w:divBdr>
      <w:divsChild>
        <w:div w:id="539241010">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jobui.com/mianshiti/it/android/"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3038</Words>
  <Characters>17323</Characters>
  <Application>Microsoft Office Word</Application>
  <DocSecurity>0</DocSecurity>
  <Lines>144</Lines>
  <Paragraphs>40</Paragraphs>
  <ScaleCrop>false</ScaleCrop>
  <Company>中软国际大连ETC</Company>
  <LinksUpToDate>false</LinksUpToDate>
  <CharactersWithSpaces>20321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cp:lastPrinted>2016-03-04T02:15:00Z</cp:lastPrinted>
  <dcterms:created xsi:type="dcterms:W3CDTF">2016-03-04T02:14:00Z</dcterms:created>
  <dcterms:modified xsi:type="dcterms:W3CDTF">2016-03-04T02:16:00Z</dcterms:modified>
</cp:coreProperties>
</file>